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8663" w14:textId="77777777" w:rsidR="00A11CB0" w:rsidRDefault="00A11CB0" w:rsidP="00A11CB0">
      <w:pPr>
        <w:jc w:val="both"/>
        <w:rPr>
          <w:ins w:id="0" w:author="Renata" w:date="2019-02-27T21:38:00Z"/>
          <w:rFonts w:ascii="Arial" w:hAnsi="Arial" w:cs="Arial"/>
          <w:b/>
          <w:bCs/>
          <w:sz w:val="28"/>
          <w:szCs w:val="28"/>
        </w:rPr>
      </w:pPr>
      <w:del w:id="1" w:author="Renata" w:date="2019-02-27T21:38:00Z">
        <w:r w:rsidDel="00A11CB0">
          <w:rPr>
            <w:noProof/>
          </w:rPr>
          <mc:AlternateContent>
            <mc:Choice Requires="wps">
              <w:drawing>
                <wp:anchor distT="0" distB="0" distL="114300" distR="114300" simplePos="0" relativeHeight="251667968" behindDoc="0" locked="0" layoutInCell="1" hidden="0" allowOverlap="1" wp14:anchorId="531C7AF8" wp14:editId="06A65A6F">
                  <wp:simplePos x="0" y="0"/>
                  <wp:positionH relativeFrom="column">
                    <wp:posOffset>3077845</wp:posOffset>
                  </wp:positionH>
                  <wp:positionV relativeFrom="paragraph">
                    <wp:posOffset>1624107</wp:posOffset>
                  </wp:positionV>
                  <wp:extent cx="2461895" cy="613410"/>
                  <wp:effectExtent l="0" t="0" r="14605" b="15240"/>
                  <wp:wrapNone/>
                  <wp:docPr id="2" name="Retângulo: Cantos Arredondados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1895" cy="613410"/>
                          </a:xfrm>
                          <a:prstGeom prst="roundRect">
                            <a:avLst>
                              <a:gd name="adj" fmla="val 22926"/>
                            </a:avLst>
                          </a:prstGeom>
                          <a:solidFill>
                            <a:schemeClr val="lt1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46BB6E" w14:textId="77777777" w:rsidR="00E92334" w:rsidRDefault="00E9233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31C7AF8" id="Retângulo: Cantos Arredondados 2" o:spid="_x0000_s1026" style="position:absolute;left:0;text-align:left;margin-left:242.35pt;margin-top:127.9pt;width:193.85pt;height:48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" fillcolor="white [3201]" strokecolor="black [3200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646BB6E" w14:textId="77777777" w:rsidR="00E92334" w:rsidRDefault="00E9233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</w:pict>
            </mc:Fallback>
          </mc:AlternateContent>
        </w:r>
        <w:r w:rsidDel="00A11CB0">
          <w:rPr>
            <w:noProof/>
          </w:rPr>
          <w:drawing>
            <wp:anchor distT="0" distB="0" distL="0" distR="0" simplePos="0" relativeHeight="251659776" behindDoc="0" locked="0" layoutInCell="1" hidden="0" allowOverlap="1" wp14:anchorId="36E7FBBD" wp14:editId="7CB149F6">
              <wp:simplePos x="0" y="0"/>
              <wp:positionH relativeFrom="column">
                <wp:posOffset>212445</wp:posOffset>
              </wp:positionH>
              <wp:positionV relativeFrom="paragraph">
                <wp:posOffset>334645</wp:posOffset>
              </wp:positionV>
              <wp:extent cx="2534941" cy="408154"/>
              <wp:effectExtent l="0" t="0" r="0" b="0"/>
              <wp:wrapSquare wrapText="bothSides" distT="0" distB="0" distL="0" distR="0"/>
              <wp:docPr id="7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4941" cy="4081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="00B4457E" w:rsidDel="00A11CB0">
          <w:rPr>
            <w:noProof/>
          </w:rPr>
          <mc:AlternateContent>
            <mc:Choice Requires="wps">
              <w:drawing>
                <wp:anchor distT="0" distB="0" distL="0" distR="0" simplePos="0" relativeHeight="251643392" behindDoc="0" locked="0" layoutInCell="1" hidden="0" allowOverlap="1" wp14:anchorId="386F6D6F" wp14:editId="25C619F6">
                  <wp:simplePos x="0" y="0"/>
                  <wp:positionH relativeFrom="column">
                    <wp:posOffset>-12699</wp:posOffset>
                  </wp:positionH>
                  <wp:positionV relativeFrom="paragraph">
                    <wp:posOffset>0</wp:posOffset>
                  </wp:positionV>
                  <wp:extent cx="6861175" cy="1276985"/>
                  <wp:effectExtent l="0" t="0" r="0" b="0"/>
                  <wp:wrapSquare wrapText="bothSides" distT="0" distB="0" distL="0" distR="0"/>
                  <wp:docPr id="1" name="Retângul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1920175" y="3146270"/>
                            <a:ext cx="6851650" cy="126746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A5AB6D" w14:textId="77777777" w:rsidR="00E92334" w:rsidRDefault="00E9233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>
              <w:pict>
                <v:rect w14:anchorId="386F6D6F" id="Retângulo 1" o:spid="_x0000_s1027" style="position:absolute;left:0;text-align:left;margin-left:-1pt;margin-top:0;width:540.25pt;height:100.55pt;z-index: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" fillcolor="#bfbfbf" stroked="f">
                  <v:textbox inset="2.53958mm,2.53958mm,2.53958mm,2.53958mm">
                    <w:txbxContent>
                      <w:p w14:paraId="0AA5AB6D" w14:textId="77777777" w:rsidR="00E92334" w:rsidRDefault="00E9233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  <w10:wrap type="square"/>
                </v:rect>
              </w:pict>
            </mc:Fallback>
          </mc:AlternateContent>
        </w:r>
        <w:r w:rsidR="00B4457E" w:rsidDel="00A11CB0">
          <w:rPr>
            <w:noProof/>
          </w:rPr>
          <w:drawing>
            <wp:anchor distT="0" distB="0" distL="0" distR="0" simplePos="0" relativeHeight="251651584" behindDoc="0" locked="0" layoutInCell="1" hidden="0" allowOverlap="1" wp14:anchorId="3BDEB5A7" wp14:editId="69EBA5DA">
              <wp:simplePos x="0" y="0"/>
              <wp:positionH relativeFrom="column">
                <wp:posOffset>5726279</wp:posOffset>
              </wp:positionH>
              <wp:positionV relativeFrom="paragraph">
                <wp:posOffset>143511</wp:posOffset>
              </wp:positionV>
              <wp:extent cx="1020132" cy="799357"/>
              <wp:effectExtent l="0" t="0" r="0" b="0"/>
              <wp:wrapSquare wrapText="bothSides" distT="0" distB="0" distL="0" distR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0132" cy="79935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del>
      <w:ins w:id="2" w:author="Renata" w:date="2019-02-27T21:38:00Z">
        <w:r w:rsidRPr="006C4A5E">
          <w:rPr>
            <w:rFonts w:ascii="Arial" w:eastAsia="Arial" w:hAnsi="Arial" w:cs="Arial"/>
            <w:noProof/>
            <w:color w:val="000000"/>
          </w:rPr>
          <w:drawing>
            <wp:anchor distT="0" distB="0" distL="114300" distR="114300" simplePos="0" relativeHeight="251677184" behindDoc="1" locked="0" layoutInCell="1" allowOverlap="1" wp14:anchorId="10468267" wp14:editId="7C055399">
              <wp:simplePos x="0" y="0"/>
              <wp:positionH relativeFrom="column">
                <wp:posOffset>5726279</wp:posOffset>
              </wp:positionH>
              <wp:positionV relativeFrom="paragraph">
                <wp:posOffset>143511</wp:posOffset>
              </wp:positionV>
              <wp:extent cx="1012976" cy="793750"/>
              <wp:effectExtent l="0" t="0" r="0" b="6350"/>
              <wp:wrapNone/>
              <wp:docPr id="8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0132" cy="79935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101D65">
          <w:rPr>
            <w:rFonts w:ascii="Arial" w:hAnsi="Arial" w:cs="Arial"/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5136" behindDoc="1" locked="0" layoutInCell="1" allowOverlap="1" wp14:anchorId="73651EE6" wp14:editId="095F4363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6985</wp:posOffset>
                  </wp:positionV>
                  <wp:extent cx="6851650" cy="1267460"/>
                  <wp:effectExtent l="0" t="0" r="6350" b="8890"/>
                  <wp:wrapNone/>
                  <wp:docPr id="19" name="Retângulo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851650" cy="12674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308FDBE" id="Retângulo 19" o:spid="_x0000_s1026" style="position:absolute;margin-left:-.85pt;margin-top:.55pt;width:539.5pt;height:99.8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" fillcolor="#bfbfbf [2412]" stroked="f" strokeweight="2pt"/>
              </w:pict>
            </mc:Fallback>
          </mc:AlternateContent>
        </w:r>
      </w:ins>
    </w:p>
    <w:p w14:paraId="2D4F8452" w14:textId="77777777" w:rsidR="00A11CB0" w:rsidRDefault="00A11CB0" w:rsidP="00A11CB0">
      <w:pPr>
        <w:jc w:val="both"/>
        <w:rPr>
          <w:ins w:id="3" w:author="Renata" w:date="2019-02-27T21:38:00Z"/>
          <w:rFonts w:ascii="Arial" w:hAnsi="Arial" w:cs="Arial"/>
          <w:b/>
          <w:bCs/>
          <w:sz w:val="28"/>
          <w:szCs w:val="28"/>
        </w:rPr>
      </w:pPr>
      <w:ins w:id="4" w:author="Renata" w:date="2019-02-27T21:38:00Z">
        <w:r w:rsidRPr="00405285">
          <w:rPr>
            <w:rFonts w:ascii="Arial" w:hAnsi="Arial" w:cs="Arial"/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9232" behindDoc="0" locked="0" layoutInCell="1" allowOverlap="1" wp14:anchorId="26A8DABF" wp14:editId="36DCAA8D">
                  <wp:simplePos x="0" y="0"/>
                  <wp:positionH relativeFrom="column">
                    <wp:posOffset>3056255</wp:posOffset>
                  </wp:positionH>
                  <wp:positionV relativeFrom="paragraph">
                    <wp:posOffset>3810</wp:posOffset>
                  </wp:positionV>
                  <wp:extent cx="2540000" cy="647700"/>
                  <wp:effectExtent l="0" t="0" r="0" b="0"/>
                  <wp:wrapNone/>
                  <wp:docPr id="30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00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FCAFF" w14:textId="77777777" w:rsidR="00A11CB0" w:rsidRPr="0071293C" w:rsidRDefault="00A11CB0" w:rsidP="00A11CB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4"/>
                                  <w:szCs w:val="36"/>
                                </w:rPr>
                              </w:pPr>
                              <w:r w:rsidRPr="0071293C">
                                <w:rPr>
                                  <w:b/>
                                  <w:sz w:val="44"/>
                                  <w:szCs w:val="36"/>
                                </w:rPr>
                                <w:t>MATERIAL DIÁTICO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6A8DABF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0;text-align:left;margin-left:240.65pt;margin-top:.3pt;width:200pt;height:5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" filled="f" stroked="f">
                  <v:textbox>
                    <w:txbxContent>
                      <w:p w14:paraId="636FCAFF" w14:textId="77777777" w:rsidR="00A11CB0" w:rsidRPr="0071293C" w:rsidRDefault="00A11CB0" w:rsidP="00A11CB0">
                        <w:pPr>
                          <w:spacing w:after="0" w:line="240" w:lineRule="auto"/>
                          <w:jc w:val="center"/>
                          <w:rPr>
                            <w:b/>
                            <w:sz w:val="44"/>
                            <w:szCs w:val="36"/>
                          </w:rPr>
                        </w:pPr>
                        <w:r w:rsidRPr="0071293C">
                          <w:rPr>
                            <w:b/>
                            <w:sz w:val="44"/>
                            <w:szCs w:val="36"/>
                          </w:rPr>
                          <w:t>MATERIAL DIÁTICO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405285">
          <w:rPr>
            <w:rFonts w:ascii="Arial" w:hAnsi="Arial" w:cs="Arial"/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8208" behindDoc="0" locked="0" layoutInCell="1" allowOverlap="1" wp14:anchorId="4A87C2E8" wp14:editId="554D1665">
                  <wp:simplePos x="0" y="0"/>
                  <wp:positionH relativeFrom="column">
                    <wp:posOffset>3113405</wp:posOffset>
                  </wp:positionH>
                  <wp:positionV relativeFrom="paragraph">
                    <wp:posOffset>3810</wp:posOffset>
                  </wp:positionV>
                  <wp:extent cx="2413000" cy="647700"/>
                  <wp:effectExtent l="0" t="0" r="25400" b="19050"/>
                  <wp:wrapNone/>
                  <wp:docPr id="18" name="Retângulo de cantos arredondados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13000" cy="647700"/>
                          </a:xfrm>
                          <a:prstGeom prst="roundRect">
                            <a:avLst>
                              <a:gd name="adj" fmla="val 2292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176E22EA" id="Retângulo de cantos arredondados 18" o:spid="_x0000_s1026" style="position:absolute;margin-left:245.15pt;margin-top:.3pt;width:190pt;height:5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" fillcolor="white [3201]" strokecolor="black [3213]" strokeweight="2pt"/>
              </w:pict>
            </mc:Fallback>
          </mc:AlternateContent>
        </w:r>
        <w:r w:rsidRPr="00101D65">
          <w:rPr>
            <w:rFonts w:ascii="Arial" w:hAnsi="Arial" w:cs="Arial"/>
            <w:b/>
            <w:bCs/>
            <w:noProof/>
            <w:sz w:val="28"/>
            <w:szCs w:val="28"/>
          </w:rPr>
          <w:drawing>
            <wp:anchor distT="0" distB="0" distL="114300" distR="114300" simplePos="0" relativeHeight="251676160" behindDoc="1" locked="0" layoutInCell="1" allowOverlap="1" wp14:anchorId="096111E9" wp14:editId="6BF8DCBA">
              <wp:simplePos x="0" y="0"/>
              <wp:positionH relativeFrom="column">
                <wp:posOffset>135256</wp:posOffset>
              </wp:positionH>
              <wp:positionV relativeFrom="paragraph">
                <wp:posOffset>67310</wp:posOffset>
              </wp:positionV>
              <wp:extent cx="2514600" cy="404879"/>
              <wp:effectExtent l="0" t="0" r="0" b="0"/>
              <wp:wrapNone/>
              <wp:docPr id="20" name="Imagem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tivo 1logo.pn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4941" cy="408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E93F71C" w14:textId="77777777" w:rsidR="00A11CB0" w:rsidRDefault="00A11CB0" w:rsidP="00A11CB0">
      <w:pPr>
        <w:jc w:val="both"/>
        <w:rPr>
          <w:ins w:id="5" w:author="Renata" w:date="2019-02-27T21:38:00Z"/>
          <w:rFonts w:ascii="Arial" w:hAnsi="Arial" w:cs="Arial"/>
          <w:b/>
          <w:bCs/>
          <w:sz w:val="28"/>
          <w:szCs w:val="28"/>
        </w:rPr>
      </w:pPr>
    </w:p>
    <w:p w14:paraId="6D7BC549" w14:textId="77777777" w:rsidR="00A11CB0" w:rsidRDefault="00A11CB0" w:rsidP="00A11CB0">
      <w:pPr>
        <w:jc w:val="both"/>
        <w:rPr>
          <w:ins w:id="6" w:author="Renata" w:date="2019-02-27T21:38:00Z"/>
          <w:rFonts w:ascii="Arial" w:hAnsi="Arial" w:cs="Arial"/>
          <w:b/>
          <w:bCs/>
          <w:sz w:val="28"/>
          <w:szCs w:val="28"/>
        </w:rPr>
      </w:pPr>
    </w:p>
    <w:p w14:paraId="404C72BD" w14:textId="77777777" w:rsidR="00E92334" w:rsidDel="00A11CB0" w:rsidRDefault="00E92334" w:rsidP="00A11CB0">
      <w:pPr>
        <w:jc w:val="both"/>
        <w:rPr>
          <w:del w:id="7" w:author="Renata" w:date="2019-02-27T21:38:00Z"/>
          <w:rFonts w:ascii="Arial" w:eastAsia="Arial" w:hAnsi="Arial" w:cs="Arial"/>
          <w:b/>
          <w:sz w:val="28"/>
          <w:szCs w:val="28"/>
        </w:rPr>
      </w:pPr>
    </w:p>
    <w:p w14:paraId="4FDA81D1" w14:textId="77777777" w:rsidR="00E92334" w:rsidDel="00A11CB0" w:rsidRDefault="00A11CB0">
      <w:pPr>
        <w:jc w:val="both"/>
        <w:rPr>
          <w:del w:id="8" w:author="Renata" w:date="2019-02-27T21:38:00Z"/>
          <w:rFonts w:ascii="Arial" w:eastAsia="Arial" w:hAnsi="Arial" w:cs="Arial"/>
          <w:b/>
          <w:sz w:val="28"/>
          <w:szCs w:val="28"/>
        </w:rPr>
      </w:pPr>
      <w:del w:id="9" w:author="Renata" w:date="2019-02-27T21:38:00Z">
        <w:r w:rsidDel="00A11CB0">
          <w:rPr>
            <w:noProof/>
          </w:rPr>
          <mc:AlternateContent>
            <mc:Choice Requires="wps">
              <w:drawing>
                <wp:anchor distT="0" distB="0" distL="114300" distR="114300" simplePos="0" relativeHeight="251674112" behindDoc="0" locked="0" layoutInCell="1" hidden="0" allowOverlap="1" wp14:anchorId="588977A4" wp14:editId="2CBFBF59">
                  <wp:simplePos x="0" y="0"/>
                  <wp:positionH relativeFrom="column">
                    <wp:posOffset>3065780</wp:posOffset>
                  </wp:positionH>
                  <wp:positionV relativeFrom="paragraph">
                    <wp:posOffset>34513</wp:posOffset>
                  </wp:positionV>
                  <wp:extent cx="2549525" cy="657225"/>
                  <wp:effectExtent l="0" t="0" r="0" b="9525"/>
                  <wp:wrapNone/>
                  <wp:docPr id="3" name="Retângul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495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E7F043" w14:textId="77777777" w:rsidR="00E92334" w:rsidRDefault="00B4457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44"/>
                                </w:rPr>
                                <w:t>MATERIAL DIÁTICO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/>
                      </wps:wsp>
                    </a:graphicData>
                  </a:graphic>
                </wp:anchor>
              </w:drawing>
            </mc:Choice>
            <mc:Fallback>
              <w:pict>
                <v:rect w14:anchorId="588977A4" id="Retângulo 3" o:spid="_x0000_s1029" style="position:absolute;left:0;text-align:left;margin-left:241.4pt;margin-top:2.7pt;width:200.75pt;height:51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" filled="f" stroked="f">
                  <v:textbox inset="2.53958mm,1.2694mm,2.53958mm,1.2694mm">
                    <w:txbxContent>
                      <w:p w14:paraId="72E7F043" w14:textId="77777777" w:rsidR="00E92334" w:rsidRDefault="00B4457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44"/>
                          </w:rPr>
                          <w:t>MATERIAL DIÁTICO</w:t>
                        </w:r>
                      </w:p>
                    </w:txbxContent>
                  </v:textbox>
                </v:rect>
              </w:pict>
            </mc:Fallback>
          </mc:AlternateContent>
        </w:r>
      </w:del>
    </w:p>
    <w:p w14:paraId="0CB321DF" w14:textId="77777777" w:rsidR="00E92334" w:rsidDel="00A11CB0" w:rsidRDefault="00E92334">
      <w:pPr>
        <w:jc w:val="both"/>
        <w:rPr>
          <w:del w:id="10" w:author="Renata" w:date="2019-02-27T21:38:00Z"/>
          <w:rFonts w:ascii="Arial" w:eastAsia="Arial" w:hAnsi="Arial" w:cs="Arial"/>
          <w:b/>
          <w:sz w:val="28"/>
          <w:szCs w:val="28"/>
        </w:rPr>
      </w:pPr>
    </w:p>
    <w:p w14:paraId="4F270D8D" w14:textId="77777777" w:rsidR="00E92334" w:rsidDel="00A11CB0" w:rsidRDefault="00E92334">
      <w:pPr>
        <w:jc w:val="both"/>
        <w:rPr>
          <w:del w:id="11" w:author="Renata" w:date="2019-02-27T21:38:00Z"/>
          <w:rFonts w:ascii="Arial" w:eastAsia="Arial" w:hAnsi="Arial" w:cs="Arial"/>
          <w:b/>
          <w:sz w:val="28"/>
          <w:szCs w:val="28"/>
        </w:rPr>
      </w:pPr>
    </w:p>
    <w:p w14:paraId="283FB423" w14:textId="77777777" w:rsidR="00E92334" w:rsidRDefault="00B4457E">
      <w:pPr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CURSO DE ENGENHARIA DE COMPUTAÇÃO</w:t>
      </w:r>
    </w:p>
    <w:tbl>
      <w:tblPr>
        <w:tblStyle w:val="a"/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9355"/>
      </w:tblGrid>
      <w:tr w:rsidR="00E92334" w14:paraId="0DFF2755" w14:textId="77777777">
        <w:trPr>
          <w:trHeight w:val="340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2EEE7B5B" w14:textId="77777777" w:rsidR="00E92334" w:rsidRDefault="00B4457E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 xml:space="preserve">1. IDENTIFICAÇÃO </w:t>
            </w:r>
          </w:p>
        </w:tc>
      </w:tr>
      <w:tr w:rsidR="00E92334" w14:paraId="23D7AABA" w14:textId="77777777">
        <w:trPr>
          <w:trHeight w:val="340"/>
        </w:trPr>
        <w:tc>
          <w:tcPr>
            <w:tcW w:w="1418" w:type="dxa"/>
            <w:tcBorders>
              <w:top w:val="nil"/>
              <w:left w:val="nil"/>
            </w:tcBorders>
            <w:vAlign w:val="center"/>
          </w:tcPr>
          <w:p w14:paraId="1094901E" w14:textId="77777777" w:rsidR="00E92334" w:rsidRDefault="00B4457E">
            <w:pPr>
              <w:rPr>
                <w:rFonts w:ascii="Arial Narrow" w:eastAsia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Disciplina: </w:t>
            </w:r>
          </w:p>
        </w:tc>
        <w:tc>
          <w:tcPr>
            <w:tcW w:w="9355" w:type="dxa"/>
            <w:tcBorders>
              <w:top w:val="nil"/>
              <w:right w:val="nil"/>
            </w:tcBorders>
            <w:vAlign w:val="center"/>
          </w:tcPr>
          <w:p w14:paraId="2E699721" w14:textId="77777777" w:rsidR="00E92334" w:rsidRDefault="00B4457E">
            <w:pPr>
              <w:rPr>
                <w:rFonts w:ascii="Arial Narrow" w:eastAsia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Prática em Fábrica de Software I</w:t>
            </w:r>
          </w:p>
        </w:tc>
      </w:tr>
      <w:tr w:rsidR="00E92334" w14:paraId="1FF56849" w14:textId="77777777">
        <w:trPr>
          <w:trHeight w:val="340"/>
        </w:trPr>
        <w:tc>
          <w:tcPr>
            <w:tcW w:w="1418" w:type="dxa"/>
            <w:tcBorders>
              <w:left w:val="nil"/>
            </w:tcBorders>
            <w:vAlign w:val="center"/>
          </w:tcPr>
          <w:p w14:paraId="23BD5DF7" w14:textId="77777777" w:rsidR="00E92334" w:rsidRDefault="00B4457E">
            <w:pPr>
              <w:rPr>
                <w:rFonts w:ascii="Arial Narrow" w:eastAsia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Professora:</w:t>
            </w:r>
          </w:p>
        </w:tc>
        <w:tc>
          <w:tcPr>
            <w:tcW w:w="9355" w:type="dxa"/>
            <w:tcBorders>
              <w:right w:val="nil"/>
            </w:tcBorders>
            <w:vAlign w:val="center"/>
          </w:tcPr>
          <w:p w14:paraId="32CA8FA4" w14:textId="77777777" w:rsidR="00E92334" w:rsidRDefault="00B4457E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Renata Dutra Braga, Dra</w:t>
            </w:r>
          </w:p>
        </w:tc>
      </w:tr>
      <w:tr w:rsidR="00E92334" w14:paraId="7FC99AFA" w14:textId="77777777">
        <w:trPr>
          <w:trHeight w:val="340"/>
        </w:trPr>
        <w:tc>
          <w:tcPr>
            <w:tcW w:w="1418" w:type="dxa"/>
            <w:tcBorders>
              <w:left w:val="nil"/>
            </w:tcBorders>
            <w:vAlign w:val="center"/>
          </w:tcPr>
          <w:p w14:paraId="24AE8CF7" w14:textId="77777777" w:rsidR="00E92334" w:rsidRDefault="00B4457E">
            <w:pPr>
              <w:rPr>
                <w:rFonts w:ascii="Arial Narrow" w:eastAsia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Dia:</w:t>
            </w:r>
          </w:p>
        </w:tc>
        <w:tc>
          <w:tcPr>
            <w:tcW w:w="9355" w:type="dxa"/>
            <w:tcBorders>
              <w:right w:val="nil"/>
            </w:tcBorders>
            <w:vAlign w:val="center"/>
          </w:tcPr>
          <w:p w14:paraId="5762AE67" w14:textId="77777777" w:rsidR="00E92334" w:rsidRDefault="00B4457E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13/02/2019</w:t>
            </w:r>
          </w:p>
        </w:tc>
      </w:tr>
      <w:tr w:rsidR="00E92334" w14:paraId="003A32FE" w14:textId="77777777">
        <w:trPr>
          <w:trHeight w:val="340"/>
        </w:trPr>
        <w:tc>
          <w:tcPr>
            <w:tcW w:w="1418" w:type="dxa"/>
            <w:tcBorders>
              <w:left w:val="nil"/>
            </w:tcBorders>
            <w:vAlign w:val="center"/>
          </w:tcPr>
          <w:p w14:paraId="744B68CC" w14:textId="77777777" w:rsidR="00E92334" w:rsidRDefault="00B4457E">
            <w:pPr>
              <w:rPr>
                <w:rFonts w:ascii="Arial Narrow" w:eastAsia="Arial Narrow" w:hAnsi="Arial Narrow" w:cs="Arial Narrow"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Duração:</w:t>
            </w:r>
          </w:p>
        </w:tc>
        <w:tc>
          <w:tcPr>
            <w:tcW w:w="9355" w:type="dxa"/>
            <w:tcBorders>
              <w:right w:val="nil"/>
            </w:tcBorders>
            <w:vAlign w:val="center"/>
          </w:tcPr>
          <w:p w14:paraId="0C003D3E" w14:textId="77777777" w:rsidR="00E92334" w:rsidRDefault="00B4457E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 h/a</w:t>
            </w:r>
          </w:p>
        </w:tc>
      </w:tr>
    </w:tbl>
    <w:p w14:paraId="53C2E7FB" w14:textId="77777777" w:rsidR="00E92334" w:rsidRDefault="00E9233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0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7A7A2D6D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774A5A61" w14:textId="77777777" w:rsidR="00E92334" w:rsidRDefault="00B4457E">
            <w:pP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2. AUTORES</w:t>
            </w:r>
          </w:p>
        </w:tc>
      </w:tr>
      <w:tr w:rsidR="00E92334" w14:paraId="63C1DEF6" w14:textId="77777777">
        <w:trPr>
          <w:trHeight w:val="280"/>
        </w:trPr>
        <w:tc>
          <w:tcPr>
            <w:tcW w:w="10773" w:type="dxa"/>
          </w:tcPr>
          <w:p w14:paraId="3C2DA7E8" w14:textId="77777777" w:rsidR="00A11CB0" w:rsidRDefault="00B4457E">
            <w:pPr>
              <w:spacing w:line="276" w:lineRule="auto"/>
              <w:rPr>
                <w:ins w:id="12" w:author="Renata" w:date="2019-02-27T21:38:00Z"/>
                <w:rFonts w:ascii="Arial Narrow" w:eastAsia="Arial Narrow" w:hAnsi="Arial Narrow" w:cs="Arial Narrow"/>
                <w:sz w:val="20"/>
                <w:szCs w:val="20"/>
              </w:rPr>
            </w:pPr>
            <w:commentRangeStart w:id="13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Divino Marcos de Oliveira Lopes</w:t>
            </w:r>
          </w:p>
          <w:p w14:paraId="3E8F4C1E" w14:textId="77777777" w:rsidR="00A11CB0" w:rsidRDefault="00B4457E">
            <w:pPr>
              <w:spacing w:line="276" w:lineRule="auto"/>
              <w:rPr>
                <w:ins w:id="14" w:author="Renata" w:date="2019-02-27T21:38:00Z"/>
                <w:rFonts w:ascii="Arial Narrow" w:eastAsia="Arial Narrow" w:hAnsi="Arial Narrow" w:cs="Arial Narrow"/>
                <w:sz w:val="20"/>
                <w:szCs w:val="20"/>
              </w:rPr>
            </w:pPr>
            <w:del w:id="15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;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Flavia </w:t>
            </w:r>
          </w:p>
          <w:p w14:paraId="1A67F6C3" w14:textId="77777777" w:rsidR="00A11CB0" w:rsidRDefault="00B4457E">
            <w:pPr>
              <w:spacing w:line="276" w:lineRule="auto"/>
              <w:rPr>
                <w:ins w:id="16" w:author="Renata" w:date="2019-02-27T21:38:00Z"/>
                <w:rFonts w:ascii="Arial Narrow" w:eastAsia="Arial Narrow" w:hAnsi="Arial Narrow" w:cs="Arial Narrow"/>
                <w:sz w:val="20"/>
                <w:szCs w:val="20"/>
              </w:rPr>
            </w:pPr>
            <w:del w:id="17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;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amuel Dourado</w:t>
            </w:r>
          </w:p>
          <w:p w14:paraId="217264D8" w14:textId="77777777" w:rsidR="00A11CB0" w:rsidRDefault="00B4457E">
            <w:pPr>
              <w:spacing w:line="276" w:lineRule="auto"/>
              <w:rPr>
                <w:ins w:id="18" w:author="Renata" w:date="2019-02-27T21:38:00Z"/>
                <w:rFonts w:ascii="Arial Narrow" w:eastAsia="Arial Narrow" w:hAnsi="Arial Narrow" w:cs="Arial Narrow"/>
                <w:sz w:val="20"/>
                <w:szCs w:val="20"/>
              </w:rPr>
            </w:pPr>
            <w:del w:id="19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;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Edilson Pereira </w:t>
            </w:r>
          </w:p>
          <w:p w14:paraId="3C936951" w14:textId="77777777" w:rsidR="00A11CB0" w:rsidRDefault="00B4457E">
            <w:pPr>
              <w:spacing w:line="276" w:lineRule="auto"/>
              <w:rPr>
                <w:ins w:id="20" w:author="Renata" w:date="2019-02-27T21:38:00Z"/>
                <w:rFonts w:ascii="Arial Narrow" w:eastAsia="Arial Narrow" w:hAnsi="Arial Narrow" w:cs="Arial Narrow"/>
                <w:sz w:val="20"/>
                <w:szCs w:val="20"/>
              </w:rPr>
            </w:pPr>
            <w:del w:id="21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;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>Davi Luciano</w:t>
            </w:r>
            <w:del w:id="22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>;</w:delText>
              </w:r>
            </w:del>
          </w:p>
          <w:p w14:paraId="7E3C20C3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del w:id="23" w:author="Renata" w:date="2019-02-27T21:38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Henrique </w:t>
            </w:r>
            <w:commentRangeEnd w:id="13"/>
            <w:r w:rsidR="00A11CB0">
              <w:rPr>
                <w:rStyle w:val="Refdecomentrio"/>
              </w:rPr>
              <w:commentReference w:id="13"/>
            </w:r>
          </w:p>
        </w:tc>
      </w:tr>
    </w:tbl>
    <w:p w14:paraId="1F93629A" w14:textId="77777777" w:rsidR="00E92334" w:rsidRDefault="00E9233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1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03B1A49E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743A829D" w14:textId="77777777" w:rsidR="00E92334" w:rsidRDefault="00B4457E">
            <w:pP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3. TEMA DA AULA</w:t>
            </w:r>
          </w:p>
        </w:tc>
      </w:tr>
      <w:tr w:rsidR="00E92334" w14:paraId="48832C68" w14:textId="77777777">
        <w:trPr>
          <w:trHeight w:val="280"/>
        </w:trPr>
        <w:tc>
          <w:tcPr>
            <w:tcW w:w="10773" w:type="dxa"/>
          </w:tcPr>
          <w:p w14:paraId="5105044F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Metodologias ágeis: Scrum e </w:t>
            </w:r>
            <w:commentRangeStart w:id="24"/>
            <w:del w:id="25" w:author="Renata" w:date="2019-02-27T21:39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(XP, FDD, 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>ASD</w:t>
            </w:r>
            <w:commentRangeEnd w:id="24"/>
            <w:r w:rsidR="00A11CB0">
              <w:rPr>
                <w:rStyle w:val="Refdecomentrio"/>
              </w:rPr>
              <w:commentReference w:id="24"/>
            </w:r>
            <w:del w:id="26" w:author="Renata" w:date="2019-02-27T21:39:00Z">
              <w:r w:rsidDel="00A11CB0">
                <w:rPr>
                  <w:rFonts w:ascii="Arial Narrow" w:eastAsia="Arial Narrow" w:hAnsi="Arial Narrow" w:cs="Arial Narrow"/>
                  <w:sz w:val="20"/>
                  <w:szCs w:val="20"/>
                </w:rPr>
                <w:delText xml:space="preserve"> ou Iconix Process)</w:delText>
              </w:r>
            </w:del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</w:p>
        </w:tc>
      </w:tr>
    </w:tbl>
    <w:p w14:paraId="6B4B6639" w14:textId="77777777" w:rsidR="00E92334" w:rsidRDefault="00E9233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2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2553A7BD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469D8DBF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4. OBJETIVOS</w:t>
            </w:r>
          </w:p>
        </w:tc>
      </w:tr>
      <w:tr w:rsidR="00E92334" w14:paraId="7AA85E63" w14:textId="77777777">
        <w:trPr>
          <w:trHeight w:val="180"/>
        </w:trPr>
        <w:tc>
          <w:tcPr>
            <w:tcW w:w="10773" w:type="dxa"/>
          </w:tcPr>
          <w:p w14:paraId="1556BEDA" w14:textId="77777777" w:rsidR="00E92334" w:rsidRDefault="00B4457E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Ao final da aula, o discente deve ser capaz de:</w:t>
            </w:r>
          </w:p>
          <w:p w14:paraId="3BE465B8" w14:textId="77777777" w:rsidR="00E92334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Compreender algumas metodologias ágeis para gestão e desenvolvimento de software;</w:t>
            </w:r>
          </w:p>
          <w:p w14:paraId="441F2A59" w14:textId="77777777" w:rsidR="00E92334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Apontar atividades, técnicas, métodos e ferramentas que auxiliam na gestão e desenvolvimento de software</w:t>
            </w:r>
            <w:ins w:id="27" w:author="Renata" w:date="2019-02-27T21:39:00Z">
              <w:r w:rsidR="00A11CB0">
                <w:rPr>
                  <w:rFonts w:ascii="Arial Narrow" w:eastAsia="Times New Roman" w:hAnsi="Arial Narrow" w:cs="Arial"/>
                  <w:bCs/>
                  <w:sz w:val="20"/>
                  <w:szCs w:val="20"/>
                </w:rPr>
                <w:t>, a partir dos processos ágeis analisados</w:t>
              </w:r>
            </w:ins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</w:tc>
      </w:tr>
    </w:tbl>
    <w:p w14:paraId="2839F5CD" w14:textId="77777777" w:rsidR="00E92334" w:rsidRDefault="00E9233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3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1840E0AC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52977A6F" w14:textId="77777777" w:rsidR="00E92334" w:rsidRDefault="00B4457E">
            <w:pP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 xml:space="preserve">5. MATERIAL DIDÁTICO </w:t>
            </w:r>
          </w:p>
        </w:tc>
      </w:tr>
      <w:tr w:rsidR="00E92334" w14:paraId="269B6D56" w14:textId="77777777">
        <w:trPr>
          <w:trHeight w:val="280"/>
        </w:trPr>
        <w:tc>
          <w:tcPr>
            <w:tcW w:w="10773" w:type="dxa"/>
          </w:tcPr>
          <w:p w14:paraId="0BF7F2FD" w14:textId="77777777" w:rsidR="00E92334" w:rsidRDefault="00E92334">
            <w:pPr>
              <w:rPr>
                <w:rFonts w:ascii="Arial Narrow" w:eastAsia="Arial Narrow" w:hAnsi="Arial Narrow" w:cs="Arial Narrow"/>
              </w:rPr>
            </w:pPr>
          </w:p>
          <w:p w14:paraId="423198D8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commentRangeStart w:id="28"/>
            <w:r>
              <w:rPr>
                <w:rFonts w:ascii="Arial Narrow" w:eastAsia="Arial Narrow" w:hAnsi="Arial Narrow" w:cs="Arial Narrow"/>
              </w:rPr>
              <w:t>Scrum é uma metodologia ágil para gestão e planejamento de projetos de software. No Scrum, os projetos são divididos em ciclos (tipicamente mensais) chamados de Sprints. O Sprint representa um Time Box dentro do qual um conjunto de atividades deve ser exec</w:t>
            </w:r>
            <w:r>
              <w:rPr>
                <w:rFonts w:ascii="Arial Narrow" w:eastAsia="Arial Narrow" w:hAnsi="Arial Narrow" w:cs="Arial Narrow"/>
              </w:rPr>
              <w:t>utado. Metodologias ágeis de desenvolvimento de software são iterativas, ou seja, o trabalho é dividido em iterações, que são chamadas de Sprints no caso do Scrum</w:t>
            </w:r>
            <w:commentRangeEnd w:id="28"/>
            <w:r w:rsidR="009E138C">
              <w:rPr>
                <w:rStyle w:val="Refdecomentrio"/>
              </w:rPr>
              <w:commentReference w:id="28"/>
            </w:r>
            <w:r>
              <w:rPr>
                <w:rFonts w:ascii="Arial Narrow" w:eastAsia="Arial Narrow" w:hAnsi="Arial Narrow" w:cs="Arial Narrow"/>
              </w:rPr>
              <w:t>.</w:t>
            </w:r>
          </w:p>
          <w:p w14:paraId="03C17482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As funcionalidades a serem implementadas em um projeto são mantidas em uma lista que é conhe</w:t>
            </w:r>
            <w:r>
              <w:rPr>
                <w:rFonts w:ascii="Arial Narrow" w:eastAsia="Arial Narrow" w:hAnsi="Arial Narrow" w:cs="Arial Narrow"/>
              </w:rPr>
              <w:t xml:space="preserve">cida como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Backlog. No início de cada Sprint, faz-se um Sprint Planning Meeting, ou seja, uma reunião de planejamento na qual o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</w:rPr>
              <w:t>Owner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prioriza os itens do </w:t>
            </w:r>
            <w:commentRangeStart w:id="29"/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</w:t>
            </w:r>
            <w:commentRangeEnd w:id="29"/>
            <w:r w:rsidR="009E138C">
              <w:rPr>
                <w:rStyle w:val="Refdecomentrio"/>
              </w:rPr>
              <w:commentReference w:id="29"/>
            </w:r>
            <w:r>
              <w:rPr>
                <w:rFonts w:ascii="Arial Narrow" w:eastAsia="Arial Narrow" w:hAnsi="Arial Narrow" w:cs="Arial Narrow"/>
              </w:rPr>
              <w:t>e a equipe seleciona as atividades que ela será capaz de implementar d</w:t>
            </w:r>
            <w:r>
              <w:rPr>
                <w:rFonts w:ascii="Arial Narrow" w:eastAsia="Arial Narrow" w:hAnsi="Arial Narrow" w:cs="Arial Narrow"/>
              </w:rPr>
              <w:t xml:space="preserve">urante o Sprint que se inicia. As tarefas alocadas em um Sprint são transferidas do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para o Sprint Backlog.</w:t>
            </w:r>
          </w:p>
          <w:p w14:paraId="2F9F5121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 cada dia de uma Sprint, a equipe faz uma breve reunião (normalmente de manhã), chamada Daily Scrum. O objetivo é disseminar conheci</w:t>
            </w:r>
            <w:r>
              <w:rPr>
                <w:rFonts w:ascii="Arial Narrow" w:eastAsia="Arial Narrow" w:hAnsi="Arial Narrow" w:cs="Arial Narrow"/>
              </w:rPr>
              <w:t>mento sobre o que foi feito no dia anterior, identificar impedimentos e priorizar o trabalho do dia que se inicia.</w:t>
            </w:r>
          </w:p>
          <w:p w14:paraId="0DF837C8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Ao final de um Sprint, a equipe apresenta as funcionalidades implementadas em uma Sprint Review Meeting. Finalmente, faz-se uma Sprint </w:t>
            </w:r>
            <w:proofErr w:type="spellStart"/>
            <w:r>
              <w:rPr>
                <w:rFonts w:ascii="Arial Narrow" w:eastAsia="Arial Narrow" w:hAnsi="Arial Narrow" w:cs="Arial Narrow"/>
              </w:rPr>
              <w:t>Retros</w:t>
            </w:r>
            <w:r>
              <w:rPr>
                <w:rFonts w:ascii="Arial Narrow" w:eastAsia="Arial Narrow" w:hAnsi="Arial Narrow" w:cs="Arial Narrow"/>
              </w:rPr>
              <w:t>pective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e a equipe parte para o planejamento do próximo Sprint. Assim reinicia-se o ciclo. </w:t>
            </w:r>
            <w:commentRangeStart w:id="30"/>
            <w:r>
              <w:rPr>
                <w:rFonts w:ascii="Arial Narrow" w:eastAsia="Arial Narrow" w:hAnsi="Arial Narrow" w:cs="Arial Narrow"/>
              </w:rPr>
              <w:t>Veja a ilustração abaixo:</w:t>
            </w:r>
            <w:commentRangeEnd w:id="30"/>
            <w:r w:rsidR="009E138C">
              <w:rPr>
                <w:rStyle w:val="Refdecomentrio"/>
              </w:rPr>
              <w:commentReference w:id="30"/>
            </w:r>
          </w:p>
          <w:p w14:paraId="0680B080" w14:textId="1FA0D966" w:rsidR="00E92334" w:rsidRDefault="009E138C">
            <w:pPr>
              <w:rPr>
                <w:rFonts w:ascii="Arial Narrow" w:eastAsia="Arial Narrow" w:hAnsi="Arial Narrow" w:cs="Arial Narrow"/>
              </w:rPr>
            </w:pPr>
            <w:commentRangeStart w:id="31"/>
            <w:ins w:id="32" w:author="Renata" w:date="2019-02-27T21:42:00Z">
              <w:r>
                <w:rPr>
                  <w:rFonts w:ascii="Arial Narrow" w:eastAsia="Arial Narrow" w:hAnsi="Arial Narrow" w:cs="Arial Narrow"/>
                </w:rPr>
                <w:t>.</w:t>
              </w:r>
              <w:commentRangeEnd w:id="31"/>
              <w:r>
                <w:rPr>
                  <w:rStyle w:val="Refdecomentrio"/>
                </w:rPr>
                <w:commentReference w:id="31"/>
              </w:r>
            </w:ins>
          </w:p>
          <w:p w14:paraId="11FFE4DC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 coração do ASD (</w:t>
            </w:r>
            <w:proofErr w:type="spellStart"/>
            <w:r>
              <w:rPr>
                <w:rFonts w:ascii="Arial Narrow" w:eastAsia="Arial Narrow" w:hAnsi="Arial Narrow" w:cs="Arial Narrow"/>
              </w:rPr>
              <w:t>Adaptative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Software </w:t>
            </w:r>
            <w:proofErr w:type="spellStart"/>
            <w:r>
              <w:rPr>
                <w:rFonts w:ascii="Arial Narrow" w:eastAsia="Arial Narrow" w:hAnsi="Arial Narrow" w:cs="Arial Narrow"/>
              </w:rPr>
              <w:t>Development</w:t>
            </w:r>
            <w:proofErr w:type="spellEnd"/>
            <w:r>
              <w:rPr>
                <w:rFonts w:ascii="Arial Narrow" w:eastAsia="Arial Narrow" w:hAnsi="Arial Narrow" w:cs="Arial Narrow"/>
              </w:rPr>
              <w:t>) estão três fases não-lineares e sobrepostas: especulação, colaboração e aprendizado.</w:t>
            </w:r>
          </w:p>
          <w:p w14:paraId="20FB94E7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H</w:t>
            </w:r>
            <w:r>
              <w:rPr>
                <w:rFonts w:ascii="Arial Narrow" w:eastAsia="Arial Narrow" w:hAnsi="Arial Narrow" w:cs="Arial Narrow"/>
              </w:rPr>
              <w:t>ighsmith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vê o planejamento como um paradoxo em um ambiente adaptativo, uma vez que os produtos são naturalmente imprevisíveis. No planejamento tradicional, desvios dos planos são enganos e devem ser corrigidos. Em um ambiente adaptativo, entretanto, desvio</w:t>
            </w:r>
            <w:r>
              <w:rPr>
                <w:rFonts w:ascii="Arial Narrow" w:eastAsia="Arial Narrow" w:hAnsi="Arial Narrow" w:cs="Arial Narrow"/>
              </w:rPr>
              <w:t>s nos guiam à solução correta.</w:t>
            </w:r>
          </w:p>
          <w:p w14:paraId="6E8C389C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commentRangeStart w:id="33"/>
            <w:r>
              <w:rPr>
                <w:rFonts w:ascii="Arial Narrow" w:eastAsia="Arial Narrow" w:hAnsi="Arial Narrow" w:cs="Arial Narrow"/>
              </w:rPr>
              <w:lastRenderedPageBreak/>
              <w:t>Neste ambiente imprevisível você precisa de pessoas colaborando de forma rica para lidar com a incerteza. A atenção da administração é menor a respeito de dizer às pessoas o que fazer, e maior a respeito de estimular a comunicação, para que as pessoas poss</w:t>
            </w:r>
            <w:r>
              <w:rPr>
                <w:rFonts w:ascii="Arial Narrow" w:eastAsia="Arial Narrow" w:hAnsi="Arial Narrow" w:cs="Arial Narrow"/>
              </w:rPr>
              <w:t>am criar soluções criativas por conta própria.</w:t>
            </w:r>
          </w:p>
          <w:p w14:paraId="14649895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bookmarkStart w:id="34" w:name="_gjdgxs" w:colFirst="0" w:colLast="0"/>
            <w:bookmarkEnd w:id="34"/>
            <w:r>
              <w:rPr>
                <w:rFonts w:ascii="Arial Narrow" w:eastAsia="Arial Narrow" w:hAnsi="Arial Narrow" w:cs="Arial Narrow"/>
              </w:rPr>
              <w:t>Em ambientes pré-determinados, o aprendizado normalmente é desestimulado. As coisas são planejadas de antemão e depois seguem o design estipulado.</w:t>
            </w:r>
          </w:p>
          <w:p w14:paraId="723E52C9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Em um ambiente adaptat</w:t>
            </w:r>
            <w:bookmarkStart w:id="35" w:name="_GoBack"/>
            <w:bookmarkEnd w:id="35"/>
            <w:r>
              <w:rPr>
                <w:rFonts w:ascii="Arial Narrow" w:eastAsia="Arial Narrow" w:hAnsi="Arial Narrow" w:cs="Arial Narrow"/>
              </w:rPr>
              <w:t>ivo, o aprendizado desafia todos os envo</w:t>
            </w:r>
            <w:r>
              <w:rPr>
                <w:rFonts w:ascii="Arial Narrow" w:eastAsia="Arial Narrow" w:hAnsi="Arial Narrow" w:cs="Arial Narrow"/>
              </w:rPr>
              <w:t>lvidos no projeto - desenvolvedores e seus clientes - a examinar suas premissas e a utilizar os resultados de cada ciclo de desenvolvimento para adaptar o seguinte.</w:t>
            </w:r>
          </w:p>
          <w:p w14:paraId="5BFACDDF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Dessa forma, o aprendizado é uma característica contínua e importante, que assume que os pl</w:t>
            </w:r>
            <w:r>
              <w:rPr>
                <w:rFonts w:ascii="Arial Narrow" w:eastAsia="Arial Narrow" w:hAnsi="Arial Narrow" w:cs="Arial Narrow"/>
              </w:rPr>
              <w:t>anos e designs devem mudar à medida que o desenvolvimento avança.</w:t>
            </w:r>
          </w:p>
          <w:p w14:paraId="3FB8D0BC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 benefício principal, poderoso, indivisível, e predominante do ciclo de vida do Desenvolvimento Adaptativo é que ele nos força a confrontar nossos modelos mentais, que estão na raiz de noss</w:t>
            </w:r>
            <w:r>
              <w:rPr>
                <w:rFonts w:ascii="Arial Narrow" w:eastAsia="Arial Narrow" w:hAnsi="Arial Narrow" w:cs="Arial Narrow"/>
              </w:rPr>
              <w:t>as próprias ilusões. Ele nos força a estimar nossa habilidade de forma mais realista</w:t>
            </w:r>
            <w:commentRangeEnd w:id="33"/>
            <w:r w:rsidR="00F726F1">
              <w:rPr>
                <w:rStyle w:val="Refdecomentrio"/>
              </w:rPr>
              <w:commentReference w:id="33"/>
            </w:r>
            <w:r>
              <w:rPr>
                <w:rFonts w:ascii="Arial Narrow" w:eastAsia="Arial Narrow" w:hAnsi="Arial Narrow" w:cs="Arial Narrow"/>
              </w:rPr>
              <w:t>.</w:t>
            </w:r>
          </w:p>
          <w:p w14:paraId="302C8547" w14:textId="1658281D" w:rsidR="00E92334" w:rsidRDefault="00B4457E">
            <w:pPr>
              <w:rPr>
                <w:ins w:id="36" w:author="Renata" w:date="2019-02-27T21:43:00Z"/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114300" distB="114300" distL="114300" distR="114300" wp14:anchorId="4395EA99" wp14:editId="6955D329">
                  <wp:extent cx="6407468" cy="3412880"/>
                  <wp:effectExtent l="0" t="0" r="0" b="0"/>
                  <wp:docPr id="6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468" cy="3412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0794D6" w14:textId="1A62035A" w:rsidR="00F726F1" w:rsidRPr="00F726F1" w:rsidRDefault="00F726F1" w:rsidP="00F726F1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rPrChange w:id="37" w:author="Renata" w:date="2019-02-27T21:44:00Z">
                  <w:rPr>
                    <w:rFonts w:ascii="Arial Narrow" w:eastAsia="Arial Narrow" w:hAnsi="Arial Narrow" w:cs="Arial Narrow"/>
                  </w:rPr>
                </w:rPrChange>
              </w:rPr>
              <w:pPrChange w:id="38" w:author="Renata" w:date="2019-02-27T21:44:00Z">
                <w:pPr/>
              </w:pPrChange>
            </w:pPr>
            <w:ins w:id="39" w:author="Renata" w:date="2019-02-27T21:43:00Z">
              <w:r w:rsidRPr="00F726F1">
                <w:rPr>
                  <w:rFonts w:ascii="Arial Narrow" w:eastAsia="Arial Narrow" w:hAnsi="Arial Narrow" w:cs="Arial Narrow"/>
                  <w:b/>
                  <w:sz w:val="20"/>
                  <w:szCs w:val="20"/>
                  <w:rPrChange w:id="40" w:author="Renata" w:date="2019-02-27T21:44:00Z">
                    <w:rPr>
                      <w:rFonts w:ascii="Arial Narrow" w:eastAsia="Arial Narrow" w:hAnsi="Arial Narrow" w:cs="Arial Narrow"/>
                    </w:rPr>
                  </w:rPrChange>
                </w:rPr>
                <w:t>Figura 1. &lt;descrição&gt;. Fonte: &lt;de onde retiraram? Se foi elaborado por vocês, colocar “Elaborado pelos autores”&gt;.</w:t>
              </w:r>
            </w:ins>
          </w:p>
          <w:p w14:paraId="3701CB7C" w14:textId="2EFD7311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 criador </w:t>
            </w:r>
            <w:commentRangeStart w:id="41"/>
            <w:r>
              <w:rPr>
                <w:rFonts w:ascii="Arial Narrow" w:eastAsia="Arial Narrow" w:hAnsi="Arial Narrow" w:cs="Arial Narrow"/>
              </w:rPr>
              <w:t xml:space="preserve">do modelo Adaptativo define </w:t>
            </w:r>
            <w:commentRangeEnd w:id="41"/>
            <w:r w:rsidR="00F726F1">
              <w:rPr>
                <w:rStyle w:val="Refdecomentrio"/>
              </w:rPr>
              <w:commentReference w:id="41"/>
            </w:r>
            <w:r>
              <w:rPr>
                <w:rFonts w:ascii="Arial Narrow" w:eastAsia="Arial Narrow" w:hAnsi="Arial Narrow" w:cs="Arial Narrow"/>
              </w:rPr>
              <w:t xml:space="preserve">um ciclo de vida para o modelo baseando-se em três fases: especular, </w:t>
            </w:r>
            <w:proofErr w:type="gramStart"/>
            <w:r>
              <w:rPr>
                <w:rFonts w:ascii="Arial Narrow" w:eastAsia="Arial Narrow" w:hAnsi="Arial Narrow" w:cs="Arial Narrow"/>
              </w:rPr>
              <w:t>colaborar,  ap</w:t>
            </w:r>
            <w:r>
              <w:rPr>
                <w:rFonts w:ascii="Arial Narrow" w:eastAsia="Arial Narrow" w:hAnsi="Arial Narrow" w:cs="Arial Narrow"/>
              </w:rPr>
              <w:t>render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. </w:t>
            </w:r>
            <w:commentRangeStart w:id="42"/>
            <w:r>
              <w:rPr>
                <w:noProof/>
              </w:rPr>
              <w:drawing>
                <wp:anchor distT="114300" distB="114300" distL="114300" distR="114300" simplePos="0" relativeHeight="251660800" behindDoc="0" locked="0" layoutInCell="1" hidden="0" allowOverlap="1" wp14:anchorId="1C92B519" wp14:editId="433A347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114300</wp:posOffset>
                  </wp:positionV>
                  <wp:extent cx="5953125" cy="1990725"/>
                  <wp:effectExtent l="0" t="0" r="0" b="0"/>
                  <wp:wrapTopAndBottom distT="114300" distB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1990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commentRangeEnd w:id="42"/>
            <w:r w:rsidR="00F726F1">
              <w:rPr>
                <w:rStyle w:val="Refdecomentrio"/>
              </w:rPr>
              <w:commentReference w:id="42"/>
            </w:r>
          </w:p>
          <w:p w14:paraId="5AE833F4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1ª </w:t>
            </w:r>
            <w:commentRangeStart w:id="43"/>
            <w:r>
              <w:rPr>
                <w:rFonts w:ascii="Arial Narrow" w:eastAsia="Arial Narrow" w:hAnsi="Arial Narrow" w:cs="Arial Narrow"/>
              </w:rPr>
              <w:t>fase: Iniciação do Projeto/Ciclo d</w:t>
            </w:r>
            <w:r>
              <w:rPr>
                <w:rFonts w:ascii="Arial Narrow" w:eastAsia="Arial Narrow" w:hAnsi="Arial Narrow" w:cs="Arial Narrow"/>
              </w:rPr>
              <w:t>e planejamento adaptativo.</w:t>
            </w:r>
          </w:p>
          <w:p w14:paraId="191E04AA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2ª fase: Desenvolvimento concorrente de características.</w:t>
            </w:r>
          </w:p>
          <w:p w14:paraId="2FA5AC40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3ª fase: Revisão de qualidade/perguntas e respostas final e release.</w:t>
            </w:r>
            <w:commentRangeEnd w:id="43"/>
            <w:r w:rsidR="00F726F1">
              <w:rPr>
                <w:rStyle w:val="Refdecomentrio"/>
              </w:rPr>
              <w:commentReference w:id="43"/>
            </w:r>
          </w:p>
          <w:p w14:paraId="01CDD976" w14:textId="77777777" w:rsidR="00E92334" w:rsidRDefault="00E92334">
            <w:pPr>
              <w:rPr>
                <w:rFonts w:ascii="Arial Narrow" w:eastAsia="Arial Narrow" w:hAnsi="Arial Narrow" w:cs="Arial Narrow"/>
                <w:sz w:val="26"/>
                <w:szCs w:val="26"/>
              </w:rPr>
            </w:pPr>
          </w:p>
          <w:p w14:paraId="511C3EE9" w14:textId="77777777" w:rsidR="00E92334" w:rsidRDefault="00E92334">
            <w:pPr>
              <w:rPr>
                <w:rFonts w:ascii="Arial Narrow" w:eastAsia="Arial Narrow" w:hAnsi="Arial Narrow" w:cs="Arial Narrow"/>
                <w:sz w:val="26"/>
                <w:szCs w:val="26"/>
              </w:rPr>
            </w:pPr>
          </w:p>
          <w:p w14:paraId="43A64F95" w14:textId="77777777" w:rsidR="00E92334" w:rsidRDefault="00E92334">
            <w:pPr>
              <w:rPr>
                <w:rFonts w:ascii="Arial Narrow" w:eastAsia="Arial Narrow" w:hAnsi="Arial Narrow" w:cs="Arial Narrow"/>
                <w:sz w:val="26"/>
                <w:szCs w:val="26"/>
              </w:rPr>
            </w:pPr>
          </w:p>
          <w:p w14:paraId="5E47D6ED" w14:textId="77777777" w:rsidR="00E92334" w:rsidRDefault="00B4457E">
            <w:pPr>
              <w:rPr>
                <w:rFonts w:ascii="Arial Narrow" w:eastAsia="Arial Narrow" w:hAnsi="Arial Narrow" w:cs="Arial Narrow"/>
                <w:b/>
              </w:rPr>
            </w:pPr>
            <w:commentRangeStart w:id="44"/>
            <w:r>
              <w:rPr>
                <w:rFonts w:ascii="Arial Narrow" w:eastAsia="Arial Narrow" w:hAnsi="Arial Narrow" w:cs="Arial Narrow"/>
                <w:b/>
              </w:rPr>
              <w:t>Pergunta sobre Scrum</w:t>
            </w:r>
          </w:p>
          <w:p w14:paraId="050D2D19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 Scrum é framework para solução de problemas complexos em equipe. O diagrama abaixo representa o fluxo de trabalho do Scrum descrito por Ken </w:t>
            </w:r>
            <w:proofErr w:type="spellStart"/>
            <w:r>
              <w:rPr>
                <w:rFonts w:ascii="Arial Narrow" w:eastAsia="Arial Narrow" w:hAnsi="Arial Narrow" w:cs="Arial Narrow"/>
              </w:rPr>
              <w:t>Schwaber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e Jeff Sutherland em seu livro “book Software in 30 </w:t>
            </w:r>
            <w:proofErr w:type="spellStart"/>
            <w:r>
              <w:rPr>
                <w:rFonts w:ascii="Arial Narrow" w:eastAsia="Arial Narrow" w:hAnsi="Arial Narrow" w:cs="Arial Narrow"/>
              </w:rPr>
              <w:t>Days</w:t>
            </w:r>
            <w:proofErr w:type="spellEnd"/>
            <w:r>
              <w:rPr>
                <w:rFonts w:ascii="Arial Narrow" w:eastAsia="Arial Narrow" w:hAnsi="Arial Narrow" w:cs="Arial Narrow"/>
              </w:rPr>
              <w:t>”. Porém os elementos 1, 2 e 3 foram omitidos, qu</w:t>
            </w:r>
            <w:r>
              <w:rPr>
                <w:rFonts w:ascii="Arial Narrow" w:eastAsia="Arial Narrow" w:hAnsi="Arial Narrow" w:cs="Arial Narrow"/>
              </w:rPr>
              <w:t>ais das alternativas substituiriam o elemento corretamente.</w:t>
            </w:r>
          </w:p>
          <w:p w14:paraId="6587DA3E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 -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– Sprint Backlog – Sprint Review.</w:t>
            </w:r>
          </w:p>
          <w:p w14:paraId="27CC6546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B - Sprint Backlog -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- Sprint Review</w:t>
            </w:r>
          </w:p>
          <w:p w14:paraId="675605B8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 xml:space="preserve">C -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- Sprint Review - Sprint Review</w:t>
            </w:r>
          </w:p>
          <w:p w14:paraId="6A265522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 - </w:t>
            </w:r>
            <w:proofErr w:type="spellStart"/>
            <w:r>
              <w:rPr>
                <w:rFonts w:ascii="Arial Narrow" w:eastAsia="Arial Narrow" w:hAnsi="Arial Narrow" w:cs="Arial Narrow"/>
              </w:rPr>
              <w:t>Product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Backlog - Sprint Review -</w:t>
            </w:r>
            <w:r>
              <w:rPr>
                <w:rFonts w:ascii="Arial Narrow" w:eastAsia="Arial Narrow" w:hAnsi="Arial Narrow" w:cs="Arial Narrow"/>
              </w:rPr>
              <w:t xml:space="preserve"> Sprint </w:t>
            </w:r>
            <w:proofErr w:type="spellStart"/>
            <w:r>
              <w:rPr>
                <w:rFonts w:ascii="Arial Narrow" w:eastAsia="Arial Narrow" w:hAnsi="Arial Narrow" w:cs="Arial Narrow"/>
              </w:rPr>
              <w:t>Retrospective</w:t>
            </w:r>
            <w:proofErr w:type="spellEnd"/>
          </w:p>
          <w:p w14:paraId="5B9CEBC4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</w:p>
          <w:p w14:paraId="2E0DA60E" w14:textId="77777777" w:rsidR="00E92334" w:rsidRDefault="00B4457E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Pergunta sobre ASD</w:t>
            </w:r>
          </w:p>
          <w:p w14:paraId="5CA8377C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Pergunta:</w:t>
            </w:r>
          </w:p>
          <w:p w14:paraId="3C656611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 criador do modelo Adaptativo define um ciclo de vida para o modelo baseando-se em três fases: especular, </w:t>
            </w:r>
            <w:proofErr w:type="gramStart"/>
            <w:r>
              <w:rPr>
                <w:rFonts w:ascii="Arial Narrow" w:eastAsia="Arial Narrow" w:hAnsi="Arial Narrow" w:cs="Arial Narrow"/>
              </w:rPr>
              <w:t>colaborar,  aprender</w:t>
            </w:r>
            <w:proofErr w:type="gramEnd"/>
            <w:r>
              <w:rPr>
                <w:rFonts w:ascii="Arial Narrow" w:eastAsia="Arial Narrow" w:hAnsi="Arial Narrow" w:cs="Arial Narrow"/>
              </w:rPr>
              <w:t>. Descreva as características de cada etapa citada anteriormente.</w:t>
            </w:r>
          </w:p>
          <w:p w14:paraId="190961BC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R: </w:t>
            </w:r>
          </w:p>
          <w:p w14:paraId="17F72EAF" w14:textId="77777777" w:rsidR="00E92334" w:rsidRDefault="00E92334">
            <w:pPr>
              <w:rPr>
                <w:rFonts w:ascii="Arial Narrow" w:eastAsia="Arial Narrow" w:hAnsi="Arial Narrow" w:cs="Arial Narrow"/>
              </w:rPr>
            </w:pPr>
          </w:p>
          <w:p w14:paraId="00C6AAB2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1ª fa</w:t>
            </w:r>
            <w:r>
              <w:rPr>
                <w:rFonts w:ascii="Arial Narrow" w:eastAsia="Arial Narrow" w:hAnsi="Arial Narrow" w:cs="Arial Narrow"/>
              </w:rPr>
              <w:t>se: Iniciação do Projeto/Ciclo de planejamento adaptativo.</w:t>
            </w:r>
          </w:p>
          <w:p w14:paraId="608F2E34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2ª fase: Desenvolvimento concorrente de características.</w:t>
            </w:r>
          </w:p>
          <w:p w14:paraId="6FEC5BED" w14:textId="77777777" w:rsidR="00E92334" w:rsidRDefault="00B445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3ª fase: Revisão de qualidade/perguntas e respostas final e release.</w:t>
            </w:r>
            <w:commentRangeEnd w:id="44"/>
            <w:r w:rsidR="00F726F1">
              <w:rPr>
                <w:rStyle w:val="Refdecomentrio"/>
              </w:rPr>
              <w:commentReference w:id="44"/>
            </w:r>
          </w:p>
          <w:p w14:paraId="598F9300" w14:textId="77777777" w:rsidR="00E92334" w:rsidRDefault="00B4457E">
            <w:pPr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 xml:space="preserve"> </w:t>
            </w:r>
          </w:p>
          <w:p w14:paraId="7407433C" w14:textId="77777777" w:rsidR="00E92334" w:rsidRDefault="00E9233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5AB45A3" w14:textId="77777777" w:rsidR="00E92334" w:rsidRDefault="00E9233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33BE3E08" w14:textId="77777777" w:rsidR="00E92334" w:rsidRDefault="00E9233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4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5833DD75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245E7ED1" w14:textId="77777777" w:rsidR="00E92334" w:rsidRDefault="00B4457E">
            <w:pP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6. DICAS DE ESTUDO</w:t>
            </w:r>
          </w:p>
        </w:tc>
      </w:tr>
      <w:tr w:rsidR="00E92334" w14:paraId="1AD52D7B" w14:textId="77777777">
        <w:trPr>
          <w:trHeight w:val="180"/>
        </w:trPr>
        <w:tc>
          <w:tcPr>
            <w:tcW w:w="10773" w:type="dxa"/>
          </w:tcPr>
          <w:p w14:paraId="58C3C0EC" w14:textId="77777777" w:rsidR="00E92334" w:rsidDel="00A11CB0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del w:id="45" w:author="Renata" w:date="2019-02-27T21:40:00Z"/>
                <w:color w:val="000000"/>
                <w:sz w:val="20"/>
                <w:szCs w:val="20"/>
              </w:rPr>
            </w:pPr>
            <w:del w:id="46" w:author="Renata" w:date="2019-02-27T21:40:00Z">
              <w:r w:rsidDel="00A11CB0">
                <w:rPr>
                  <w:rFonts w:ascii="Arial Narrow" w:eastAsia="Arial Narrow" w:hAnsi="Arial Narrow" w:cs="Arial Narrow"/>
                  <w:color w:val="000000"/>
                  <w:sz w:val="20"/>
                  <w:szCs w:val="20"/>
                </w:rPr>
                <w:delText>Compreender as metodologias ágeis para gestão e desenvolvimento de software;</w:delText>
              </w:r>
            </w:del>
          </w:p>
          <w:p w14:paraId="68CCFB64" w14:textId="77777777" w:rsidR="00E92334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del w:id="47" w:author="Renata" w:date="2019-02-27T21:40:00Z">
              <w:r w:rsidDel="00A11CB0">
                <w:rPr>
                  <w:rFonts w:ascii="Arial Narrow" w:eastAsia="Arial Narrow" w:hAnsi="Arial Narrow" w:cs="Arial Narrow"/>
                  <w:color w:val="000000"/>
                  <w:sz w:val="20"/>
                  <w:szCs w:val="20"/>
                </w:rPr>
                <w:delText>Apontar atividades, técnicas, métodos e ferramentas que auxiliam na gestão, processo, análise e projeto de software</w:delText>
              </w:r>
            </w:del>
            <w:commentRangeStart w:id="48"/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  <w:commentRangeEnd w:id="48"/>
            <w:r w:rsidR="00A11CB0">
              <w:rPr>
                <w:rStyle w:val="Refdecomentrio"/>
              </w:rPr>
              <w:commentReference w:id="48"/>
            </w:r>
          </w:p>
        </w:tc>
      </w:tr>
    </w:tbl>
    <w:p w14:paraId="7F3E8EB6" w14:textId="77777777" w:rsidR="00A11CB0" w:rsidRDefault="00A11CB0" w:rsidP="00A11CB0">
      <w:pPr>
        <w:spacing w:after="0" w:line="240" w:lineRule="auto"/>
        <w:jc w:val="center"/>
        <w:rPr>
          <w:ins w:id="49" w:author="Renata" w:date="2019-02-27T21:40:00Z"/>
          <w:rFonts w:ascii="Arial" w:eastAsia="Times New Roman" w:hAnsi="Arial" w:cs="Arial"/>
          <w:sz w:val="24"/>
          <w:szCs w:val="24"/>
          <w:u w:val="single"/>
        </w:rPr>
      </w:pPr>
    </w:p>
    <w:tbl>
      <w:tblPr>
        <w:tblStyle w:val="Tabelacomgrade"/>
        <w:tblW w:w="10773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A11CB0" w:rsidRPr="001C5C31" w14:paraId="7D317A9A" w14:textId="77777777" w:rsidTr="009F56CA">
        <w:trPr>
          <w:trHeight w:val="340"/>
          <w:ins w:id="50" w:author="Renata" w:date="2019-02-27T21:40:00Z"/>
        </w:trPr>
        <w:tc>
          <w:tcPr>
            <w:tcW w:w="10773" w:type="dxa"/>
            <w:shd w:val="clear" w:color="auto" w:fill="17365D" w:themeFill="text2" w:themeFillShade="BF"/>
            <w:vAlign w:val="center"/>
          </w:tcPr>
          <w:p w14:paraId="1DF5E3D1" w14:textId="77777777" w:rsidR="00A11CB0" w:rsidRPr="001C5C31" w:rsidRDefault="00A11CB0" w:rsidP="009F56CA">
            <w:pPr>
              <w:spacing w:line="276" w:lineRule="auto"/>
              <w:rPr>
                <w:ins w:id="51" w:author="Renata" w:date="2019-02-27T21:40:00Z"/>
                <w:rFonts w:ascii="Arial Narrow" w:eastAsia="Times New Roman" w:hAnsi="Arial Narrow" w:cs="Arial"/>
                <w:b/>
                <w:sz w:val="20"/>
                <w:szCs w:val="20"/>
              </w:rPr>
            </w:pPr>
            <w:ins w:id="52" w:author="Renata" w:date="2019-02-27T21:40:00Z">
              <w:r>
                <w:rPr>
                  <w:rFonts w:ascii="Arial Narrow" w:eastAsia="Times New Roman" w:hAnsi="Arial Narrow" w:cs="Arial"/>
                  <w:b/>
                  <w:bCs/>
                  <w:sz w:val="20"/>
                  <w:szCs w:val="20"/>
                </w:rPr>
                <w:t>7</w:t>
              </w:r>
              <w:r w:rsidRPr="001C5C31">
                <w:rPr>
                  <w:rFonts w:ascii="Arial Narrow" w:eastAsia="Times New Roman" w:hAnsi="Arial Narrow" w:cs="Arial"/>
                  <w:b/>
                  <w:bCs/>
                  <w:sz w:val="20"/>
                  <w:szCs w:val="20"/>
                </w:rPr>
                <w:t xml:space="preserve">. </w:t>
              </w:r>
              <w:r>
                <w:rPr>
                  <w:rFonts w:ascii="Arial Narrow" w:eastAsia="Times New Roman" w:hAnsi="Arial Narrow" w:cs="Arial"/>
                  <w:b/>
                  <w:bCs/>
                  <w:sz w:val="20"/>
                  <w:szCs w:val="20"/>
                </w:rPr>
                <w:t>EXERCÍCIOS</w:t>
              </w:r>
            </w:ins>
          </w:p>
        </w:tc>
      </w:tr>
      <w:tr w:rsidR="00A11CB0" w:rsidRPr="00385114" w14:paraId="27C65785" w14:textId="77777777" w:rsidTr="009F56CA">
        <w:trPr>
          <w:trHeight w:val="186"/>
          <w:ins w:id="53" w:author="Renata" w:date="2019-02-27T21:40:00Z"/>
        </w:trPr>
        <w:tc>
          <w:tcPr>
            <w:tcW w:w="10773" w:type="dxa"/>
          </w:tcPr>
          <w:p w14:paraId="6E395031" w14:textId="77777777" w:rsidR="00A11CB0" w:rsidRPr="007069F5" w:rsidRDefault="00A11CB0" w:rsidP="00A11CB0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ins w:id="54" w:author="Renata" w:date="2019-02-27T21:40:00Z"/>
                <w:rFonts w:ascii="Arial Narrow" w:eastAsia="Times New Roman" w:hAnsi="Arial Narrow" w:cs="Arial"/>
                <w:bCs/>
                <w:sz w:val="20"/>
                <w:szCs w:val="20"/>
              </w:rPr>
            </w:pPr>
            <w:commentRangeStart w:id="55"/>
            <w:ins w:id="56" w:author="Renata" w:date="2019-02-27T21:40:00Z">
              <w:r w:rsidRPr="007069F5">
                <w:rPr>
                  <w:rFonts w:ascii="Arial" w:eastAsia="Times New Roman" w:hAnsi="Arial" w:cs="Arial"/>
                  <w:bCs/>
                  <w:szCs w:val="20"/>
                </w:rPr>
                <w:t>.</w:t>
              </w:r>
              <w:commentRangeEnd w:id="55"/>
              <w:r>
                <w:rPr>
                  <w:rStyle w:val="Refdecomentrio"/>
                </w:rPr>
                <w:commentReference w:id="55"/>
              </w:r>
            </w:ins>
          </w:p>
        </w:tc>
      </w:tr>
    </w:tbl>
    <w:p w14:paraId="7F185C8F" w14:textId="77777777" w:rsidR="00E92334" w:rsidRDefault="00E92334">
      <w:pPr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5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7BD2890C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64A3D295" w14:textId="77777777" w:rsidR="00E92334" w:rsidRDefault="00A11CB0">
            <w:pPr>
              <w:spacing w:line="276" w:lineRule="auto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ins w:id="57" w:author="Renata" w:date="2019-02-27T21:40:00Z">
              <w:r>
                <w:rPr>
                  <w:rFonts w:ascii="Arial Narrow" w:eastAsia="Arial Narrow" w:hAnsi="Arial Narrow" w:cs="Arial Narrow"/>
                  <w:b/>
                  <w:color w:val="FFFFFF"/>
                  <w:sz w:val="20"/>
                  <w:szCs w:val="20"/>
                </w:rPr>
                <w:t>8</w:t>
              </w:r>
            </w:ins>
            <w:del w:id="58" w:author="Renata" w:date="2019-02-27T21:40:00Z">
              <w:r w:rsidR="00B4457E" w:rsidDel="00A11CB0">
                <w:rPr>
                  <w:rFonts w:ascii="Arial Narrow" w:eastAsia="Arial Narrow" w:hAnsi="Arial Narrow" w:cs="Arial Narrow"/>
                  <w:b/>
                  <w:color w:val="FFFFFF"/>
                  <w:sz w:val="20"/>
                  <w:szCs w:val="20"/>
                </w:rPr>
                <w:delText>7</w:delText>
              </w:r>
            </w:del>
            <w:r w:rsidR="00B4457E"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. RETOMADA DOS OBJETIVOS</w:t>
            </w:r>
          </w:p>
        </w:tc>
      </w:tr>
      <w:tr w:rsidR="00E92334" w14:paraId="2068816B" w14:textId="77777777">
        <w:trPr>
          <w:trHeight w:val="180"/>
        </w:trPr>
        <w:tc>
          <w:tcPr>
            <w:tcW w:w="10773" w:type="dxa"/>
          </w:tcPr>
          <w:p w14:paraId="56E09947" w14:textId="77777777" w:rsidR="00E92334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Compreender algumas metodologias ágeis para gestão e desenvolvimento de software;</w:t>
            </w:r>
          </w:p>
          <w:p w14:paraId="016525D1" w14:textId="77777777" w:rsidR="00E92334" w:rsidRDefault="00B44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Apontar atividades, técnicas, métodos e ferramentas que auxiliam na gestão e desenvolvimento de software</w:t>
            </w:r>
            <w:ins w:id="59" w:author="Renata" w:date="2019-02-27T21:39:00Z">
              <w:r w:rsidR="00A11CB0">
                <w:rPr>
                  <w:rFonts w:ascii="Arial Narrow" w:eastAsia="Times New Roman" w:hAnsi="Arial Narrow" w:cs="Arial"/>
                  <w:bCs/>
                  <w:sz w:val="20"/>
                  <w:szCs w:val="20"/>
                </w:rPr>
                <w:t>, a partir dos processos ágeis analisados</w:t>
              </w:r>
            </w:ins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</w:tc>
      </w:tr>
    </w:tbl>
    <w:p w14:paraId="6439AC14" w14:textId="77777777" w:rsidR="00E92334" w:rsidRDefault="00E92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60" w:name="30j0zll" w:colFirst="0" w:colLast="0"/>
      <w:bookmarkEnd w:id="60"/>
    </w:p>
    <w:tbl>
      <w:tblPr>
        <w:tblStyle w:val="a6"/>
        <w:tblW w:w="10773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2334" w14:paraId="66284D87" w14:textId="77777777">
        <w:trPr>
          <w:trHeight w:val="340"/>
        </w:trPr>
        <w:tc>
          <w:tcPr>
            <w:tcW w:w="10773" w:type="dxa"/>
            <w:shd w:val="clear" w:color="auto" w:fill="17365D"/>
            <w:vAlign w:val="center"/>
          </w:tcPr>
          <w:p w14:paraId="138B682D" w14:textId="77777777" w:rsidR="00E92334" w:rsidRDefault="00A11CB0">
            <w:pP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ins w:id="61" w:author="Renata" w:date="2019-02-27T21:40:00Z">
              <w:r>
                <w:rPr>
                  <w:rFonts w:ascii="Arial Narrow" w:eastAsia="Arial Narrow" w:hAnsi="Arial Narrow" w:cs="Arial Narrow"/>
                  <w:b/>
                  <w:color w:val="FFFFFF"/>
                  <w:sz w:val="20"/>
                  <w:szCs w:val="20"/>
                </w:rPr>
                <w:t>9</w:t>
              </w:r>
            </w:ins>
            <w:del w:id="62" w:author="Renata" w:date="2019-02-27T21:40:00Z">
              <w:r w:rsidR="00B4457E" w:rsidDel="00A11CB0">
                <w:rPr>
                  <w:rFonts w:ascii="Arial Narrow" w:eastAsia="Arial Narrow" w:hAnsi="Arial Narrow" w:cs="Arial Narrow"/>
                  <w:b/>
                  <w:color w:val="FFFFFF"/>
                  <w:sz w:val="20"/>
                  <w:szCs w:val="20"/>
                </w:rPr>
                <w:delText>8</w:delText>
              </w:r>
            </w:del>
            <w:r w:rsidR="00B4457E"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 xml:space="preserve">. </w:t>
            </w:r>
            <w:commentRangeStart w:id="63"/>
            <w:r w:rsidR="00B4457E"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REFERÊNCIAS</w:t>
            </w:r>
            <w:commentRangeEnd w:id="63"/>
            <w:r>
              <w:rPr>
                <w:rStyle w:val="Refdecomentrio"/>
              </w:rPr>
              <w:commentReference w:id="63"/>
            </w:r>
          </w:p>
        </w:tc>
      </w:tr>
      <w:tr w:rsidR="00E92334" w14:paraId="603C52DB" w14:textId="77777777">
        <w:trPr>
          <w:trHeight w:val="280"/>
        </w:trPr>
        <w:tc>
          <w:tcPr>
            <w:tcW w:w="10773" w:type="dxa"/>
          </w:tcPr>
          <w:p w14:paraId="33332350" w14:textId="77777777" w:rsidR="00E92334" w:rsidRDefault="00E9233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BDE83C9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Metodologia Ágil de Desenvolvimento Adaptativo de Software </w:t>
            </w:r>
            <w:hyperlink r:id="rId16">
              <w:r>
                <w:rPr>
                  <w:rFonts w:ascii="Arial Narrow" w:eastAsia="Arial Narrow" w:hAnsi="Arial Narrow" w:cs="Arial Narrow"/>
                  <w:color w:val="1155CC"/>
                  <w:sz w:val="20"/>
                  <w:szCs w:val="20"/>
                  <w:u w:val="single"/>
                </w:rPr>
                <w:t>https://pt.slideshare.net/MarilainnyMartinsdaSilva/metodologia-gil-das-</w:t>
              </w:r>
              <w:r>
                <w:rPr>
                  <w:rFonts w:ascii="Arial Narrow" w:eastAsia="Arial Narrow" w:hAnsi="Arial Narrow" w:cs="Arial Narrow"/>
                  <w:color w:val="1155CC"/>
                  <w:sz w:val="20"/>
                  <w:szCs w:val="20"/>
                  <w:u w:val="single"/>
                </w:rPr>
                <w:t>desenvolvimento-adaptativo-software</w:t>
              </w:r>
            </w:hyperlink>
          </w:p>
          <w:p w14:paraId="32729A0D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hyperlink r:id="rId17">
              <w:r>
                <w:rPr>
                  <w:rFonts w:ascii="Arial Narrow" w:eastAsia="Arial Narrow" w:hAnsi="Arial Narrow" w:cs="Arial Narrow"/>
                  <w:color w:val="1155CC"/>
                  <w:sz w:val="20"/>
                  <w:szCs w:val="20"/>
                  <w:u w:val="single"/>
                </w:rPr>
                <w:t>https://www.desenvolvimentoagil.com.br/scrum/</w:t>
              </w:r>
            </w:hyperlink>
          </w:p>
          <w:p w14:paraId="718CAB01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hyperlink r:id="rId18">
              <w:r>
                <w:rPr>
                  <w:rFonts w:ascii="Arial Narrow" w:eastAsia="Arial Narrow" w:hAnsi="Arial Narrow" w:cs="Arial Narrow"/>
                  <w:color w:val="1155CC"/>
                  <w:sz w:val="20"/>
                  <w:szCs w:val="20"/>
                  <w:u w:val="single"/>
                </w:rPr>
                <w:t>https://docplayer.com.br/1687546-Modulo-de-projetos-ageis-scrum-modulo-de-projetos-ageis-scrum.html</w:t>
              </w:r>
            </w:hyperlink>
          </w:p>
          <w:p w14:paraId="3C892DBD" w14:textId="77777777" w:rsidR="00E92334" w:rsidRDefault="00E923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5AC868C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Livro: Métodos Ágeis para Desenvolvime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nto de Software (PRIKLADNICKI; et al, 2014)</w:t>
            </w:r>
          </w:p>
          <w:p w14:paraId="76B28F5C" w14:textId="77777777" w:rsidR="00E92334" w:rsidRDefault="00B4457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Capítulos: 3, 4, 6</w:t>
            </w:r>
          </w:p>
          <w:p w14:paraId="3B32A8D8" w14:textId="77777777" w:rsidR="00E92334" w:rsidRDefault="00B4457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https://integrada.minhabiblioteca.com.br/#/books/9788582602089</w:t>
            </w:r>
          </w:p>
          <w:p w14:paraId="21843A04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Livro: Metodologias ágeis: Engenharia de Software sob medida (SBROCCO, 2012)</w:t>
            </w:r>
          </w:p>
          <w:p w14:paraId="68B2733B" w14:textId="77777777" w:rsidR="00E92334" w:rsidRDefault="00B4457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Capítulos: 8, 11 e 12 </w:t>
            </w:r>
          </w:p>
          <w:p w14:paraId="20FB9F16" w14:textId="77777777" w:rsidR="00E92334" w:rsidRDefault="00B4457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https://integrada.minhabiblioteca.com.br/#/books/9788536519418</w:t>
            </w:r>
          </w:p>
          <w:p w14:paraId="7012E41C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Guia SBOK (Conhecimento em Scrum), disponível em </w:t>
            </w:r>
            <w:hyperlink r:id="rId19">
              <w:r>
                <w:rPr>
                  <w:rFonts w:ascii="Arial Narrow" w:eastAsia="Arial Narrow" w:hAnsi="Arial Narrow" w:cs="Arial Narrow"/>
                  <w:color w:val="000000"/>
                  <w:sz w:val="20"/>
                  <w:szCs w:val="20"/>
                </w:rPr>
                <w:t>https://www.scrumstudy.com/SBOK/SCRUMstudy-SBOK-Guide-2016-Portuguese.pdf</w:t>
              </w:r>
            </w:hyperlink>
          </w:p>
          <w:p w14:paraId="1FC5ED33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Livro: Fábrica de Software (Fernandes, 2011) – Modelo fábrica de projetos</w:t>
            </w:r>
          </w:p>
          <w:p w14:paraId="07298E14" w14:textId="77777777" w:rsidR="00E92334" w:rsidRDefault="00B445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Website oficial do Scrum https://www.scrum.</w:t>
            </w:r>
            <w:commentRangeStart w:id="64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org</w:t>
            </w:r>
            <w:commentRangeEnd w:id="64"/>
            <w:r w:rsidR="00A11CB0">
              <w:rPr>
                <w:rStyle w:val="Refdecomentrio"/>
              </w:rPr>
              <w:commentReference w:id="64"/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/</w:t>
            </w:r>
          </w:p>
        </w:tc>
      </w:tr>
    </w:tbl>
    <w:p w14:paraId="0543813D" w14:textId="77777777" w:rsidR="00E92334" w:rsidRDefault="00E92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sectPr w:rsidR="00E92334">
      <w:footerReference w:type="default" r:id="rId20"/>
      <w:pgSz w:w="11906" w:h="16838"/>
      <w:pgMar w:top="567" w:right="567" w:bottom="567" w:left="567" w:header="567" w:footer="227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Renata" w:date="2019-02-27T21:38:00Z" w:initials="R">
    <w:p w14:paraId="4538B78B" w14:textId="77777777" w:rsidR="00A11CB0" w:rsidRDefault="00A11CB0" w:rsidP="00A11CB0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Nome completo??</w:t>
      </w:r>
    </w:p>
    <w:p w14:paraId="2BE61F99" w14:textId="77777777" w:rsidR="00A11CB0" w:rsidRDefault="00A11CB0">
      <w:pPr>
        <w:pStyle w:val="Textodecomentrio"/>
      </w:pPr>
    </w:p>
    <w:p w14:paraId="3656EABA" w14:textId="77777777" w:rsidR="00A11CB0" w:rsidRDefault="00A11CB0">
      <w:pPr>
        <w:pStyle w:val="Textodecomentrio"/>
      </w:pPr>
      <w:r>
        <w:t>Está por ordem de contribuição?</w:t>
      </w:r>
    </w:p>
  </w:comment>
  <w:comment w:id="24" w:author="Renata" w:date="2019-02-27T21:39:00Z" w:initials="R">
    <w:p w14:paraId="3F77B99D" w14:textId="77777777" w:rsidR="00A11CB0" w:rsidRDefault="00A11CB0">
      <w:pPr>
        <w:pStyle w:val="Textodecomentrio"/>
      </w:pPr>
      <w:r>
        <w:rPr>
          <w:rStyle w:val="Refdecomentrio"/>
        </w:rPr>
        <w:annotationRef/>
      </w:r>
      <w:r>
        <w:t>Escrever por extenso.</w:t>
      </w:r>
    </w:p>
    <w:p w14:paraId="6F187FEB" w14:textId="77777777" w:rsidR="00A11CB0" w:rsidRDefault="00A11CB0">
      <w:pPr>
        <w:pStyle w:val="Textodecomentrio"/>
      </w:pPr>
      <w:r>
        <w:t>Colocar em itálico os termos de outro idioma.</w:t>
      </w:r>
    </w:p>
  </w:comment>
  <w:comment w:id="28" w:author="Renata" w:date="2019-02-27T21:41:00Z" w:initials="R">
    <w:p w14:paraId="1695968D" w14:textId="1264FFD4" w:rsidR="009E138C" w:rsidRDefault="009E138C">
      <w:pPr>
        <w:pStyle w:val="Textodecomentrio"/>
      </w:pPr>
      <w:r>
        <w:rPr>
          <w:rStyle w:val="Refdecomentrio"/>
        </w:rPr>
        <w:annotationRef/>
      </w:r>
      <w:r>
        <w:t>Colocar uma citação indireta, um artigo ou livro.</w:t>
      </w:r>
    </w:p>
  </w:comment>
  <w:comment w:id="29" w:author="Renata" w:date="2019-02-27T21:41:00Z" w:initials="R">
    <w:p w14:paraId="23EBAE29" w14:textId="358A8F1B" w:rsidR="009E138C" w:rsidRDefault="009E138C">
      <w:pPr>
        <w:pStyle w:val="Textodecomentrio"/>
      </w:pPr>
      <w:r>
        <w:rPr>
          <w:rStyle w:val="Refdecomentrio"/>
        </w:rPr>
        <w:annotationRef/>
      </w:r>
      <w:r>
        <w:t>Termos em outro idioma devem estar em itálico. Rever todo o documento.</w:t>
      </w:r>
    </w:p>
  </w:comment>
  <w:comment w:id="30" w:author="Renata" w:date="2019-02-27T21:41:00Z" w:initials="R">
    <w:p w14:paraId="3ED62A83" w14:textId="77777777" w:rsidR="009E138C" w:rsidRDefault="009E138C">
      <w:pPr>
        <w:pStyle w:val="Textodecomentrio"/>
      </w:pPr>
      <w:r>
        <w:rPr>
          <w:rStyle w:val="Refdecomentrio"/>
        </w:rPr>
        <w:annotationRef/>
      </w:r>
      <w:r>
        <w:t>Qual?</w:t>
      </w:r>
    </w:p>
    <w:p w14:paraId="4C4B9745" w14:textId="5E6D5891" w:rsidR="009E138C" w:rsidRDefault="009E138C">
      <w:pPr>
        <w:pStyle w:val="Textodecomentrio"/>
      </w:pPr>
      <w:r>
        <w:t>Colocar Figura XX</w:t>
      </w:r>
    </w:p>
  </w:comment>
  <w:comment w:id="31" w:author="Renata" w:date="2019-02-27T21:42:00Z" w:initials="R">
    <w:p w14:paraId="07C46DAE" w14:textId="77777777" w:rsidR="009E138C" w:rsidRDefault="009E138C">
      <w:pPr>
        <w:pStyle w:val="Textodecomentrio"/>
      </w:pPr>
      <w:r>
        <w:rPr>
          <w:rStyle w:val="Refdecomentrio"/>
        </w:rPr>
        <w:annotationRef/>
      </w:r>
      <w:r>
        <w:t>Inserir aqui o mapa mental elaborado sobre o Scrum.</w:t>
      </w:r>
    </w:p>
    <w:p w14:paraId="78C0E8AE" w14:textId="39D0501F" w:rsidR="009E138C" w:rsidRDefault="009E138C">
      <w:pPr>
        <w:pStyle w:val="Textodecomentrio"/>
      </w:pPr>
      <w:r>
        <w:t>Se for necessário, colocar a página em paisagem.</w:t>
      </w:r>
    </w:p>
  </w:comment>
  <w:comment w:id="33" w:author="Renata" w:date="2019-02-27T21:46:00Z" w:initials="R">
    <w:p w14:paraId="66943B27" w14:textId="77777777" w:rsidR="00F726F1" w:rsidRDefault="00F726F1">
      <w:pPr>
        <w:pStyle w:val="Textodecomentrio"/>
      </w:pPr>
      <w:r>
        <w:rPr>
          <w:rStyle w:val="Refdecomentrio"/>
        </w:rPr>
        <w:annotationRef/>
      </w:r>
      <w:r>
        <w:t>Referenciar.</w:t>
      </w:r>
    </w:p>
    <w:p w14:paraId="3425474D" w14:textId="7D9EFE4F" w:rsidR="00F726F1" w:rsidRDefault="00F726F1">
      <w:pPr>
        <w:pStyle w:val="Textodecomentrio"/>
      </w:pPr>
      <w:r>
        <w:t>Rever formatação.</w:t>
      </w:r>
    </w:p>
  </w:comment>
  <w:comment w:id="41" w:author="Renata" w:date="2019-02-27T21:45:00Z" w:initials="R">
    <w:p w14:paraId="3DA0C33A" w14:textId="592D265B" w:rsidR="00F726F1" w:rsidRDefault="00F726F1">
      <w:pPr>
        <w:pStyle w:val="Textodecomentrio"/>
      </w:pPr>
      <w:r>
        <w:rPr>
          <w:rStyle w:val="Refdecomentrio"/>
        </w:rPr>
        <w:annotationRef/>
      </w:r>
      <w:r>
        <w:t>Quais as tarefas ou mesmo as boas práticas que esse processo sugere???</w:t>
      </w:r>
    </w:p>
  </w:comment>
  <w:comment w:id="42" w:author="Renata" w:date="2019-02-27T21:44:00Z" w:initials="R">
    <w:p w14:paraId="7D0DC623" w14:textId="08AF7A0A" w:rsidR="00F726F1" w:rsidRDefault="00F726F1">
      <w:pPr>
        <w:pStyle w:val="Textodecomentrio"/>
      </w:pPr>
      <w:r>
        <w:rPr>
          <w:rFonts w:ascii="Arial Narrow" w:eastAsia="Arial Narrow" w:hAnsi="Arial Narrow" w:cs="Arial Narrow"/>
          <w:b/>
        </w:rPr>
        <w:t>Fig</w:t>
      </w:r>
      <w:r>
        <w:rPr>
          <w:rStyle w:val="Refdecomentrio"/>
        </w:rPr>
        <w:annotationRef/>
      </w:r>
      <w:r w:rsidRPr="009F56CA">
        <w:rPr>
          <w:rFonts w:ascii="Arial Narrow" w:eastAsia="Arial Narrow" w:hAnsi="Arial Narrow" w:cs="Arial Narrow"/>
          <w:b/>
        </w:rPr>
        <w:t xml:space="preserve">ura </w:t>
      </w:r>
      <w:proofErr w:type="gramStart"/>
      <w:r>
        <w:rPr>
          <w:rFonts w:ascii="Arial Narrow" w:eastAsia="Arial Narrow" w:hAnsi="Arial Narrow" w:cs="Arial Narrow"/>
          <w:b/>
        </w:rPr>
        <w:t>2??</w:t>
      </w:r>
      <w:r w:rsidRPr="009F56CA">
        <w:rPr>
          <w:rFonts w:ascii="Arial Narrow" w:eastAsia="Arial Narrow" w:hAnsi="Arial Narrow" w:cs="Arial Narrow"/>
          <w:b/>
        </w:rPr>
        <w:t>.</w:t>
      </w:r>
      <w:proofErr w:type="gramEnd"/>
      <w:r w:rsidRPr="009F56CA">
        <w:rPr>
          <w:rFonts w:ascii="Arial Narrow" w:eastAsia="Arial Narrow" w:hAnsi="Arial Narrow" w:cs="Arial Narrow"/>
          <w:b/>
        </w:rPr>
        <w:t xml:space="preserve"> &lt;descrição&gt;. Fonte: &lt;de onde retiraram? Se foi elaborado por vocês, colocar “Elaborado pelos autores”&gt;.</w:t>
      </w:r>
    </w:p>
  </w:comment>
  <w:comment w:id="43" w:author="Renata" w:date="2019-02-27T21:45:00Z" w:initials="R">
    <w:p w14:paraId="4EE98C4D" w14:textId="1184EF4A" w:rsidR="00F726F1" w:rsidRDefault="00F726F1">
      <w:pPr>
        <w:pStyle w:val="Textodecomentrio"/>
      </w:pPr>
      <w:r>
        <w:rPr>
          <w:rStyle w:val="Refdecomentrio"/>
        </w:rPr>
        <w:annotationRef/>
      </w:r>
      <w:r>
        <w:t>Referenciar.</w:t>
      </w:r>
    </w:p>
  </w:comment>
  <w:comment w:id="44" w:author="Renata" w:date="2019-02-27T21:45:00Z" w:initials="R">
    <w:p w14:paraId="33DCB7A9" w14:textId="130839DE" w:rsidR="00F726F1" w:rsidRDefault="00F726F1">
      <w:pPr>
        <w:pStyle w:val="Textodecomentrio"/>
      </w:pPr>
      <w:r>
        <w:rPr>
          <w:rStyle w:val="Refdecomentrio"/>
        </w:rPr>
        <w:annotationRef/>
      </w:r>
      <w:r>
        <w:t>Retirar daqui. Colocar no item 7</w:t>
      </w:r>
    </w:p>
  </w:comment>
  <w:comment w:id="48" w:author="Renata" w:date="2019-02-27T21:40:00Z" w:initials="R">
    <w:p w14:paraId="19F049F1" w14:textId="77777777" w:rsidR="00A11CB0" w:rsidRDefault="00A11CB0" w:rsidP="00A11CB0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Quais dicas o grupo sugere a respeito do Scrum e ASD?</w:t>
      </w:r>
    </w:p>
    <w:p w14:paraId="325167DC" w14:textId="77777777" w:rsidR="00A11CB0" w:rsidRDefault="00A11CB0">
      <w:pPr>
        <w:pStyle w:val="Textodecomentrio"/>
      </w:pPr>
    </w:p>
  </w:comment>
  <w:comment w:id="55" w:author="Renata" w:date="2019-02-27T21:01:00Z" w:initials="R">
    <w:p w14:paraId="780A3D6F" w14:textId="77777777" w:rsidR="00A11CB0" w:rsidRDefault="00A11CB0" w:rsidP="00A11CB0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Adicionar aqui as 2 perguntas elaboradas.</w:t>
      </w:r>
    </w:p>
    <w:p w14:paraId="3BE3B559" w14:textId="77777777" w:rsidR="00A11CB0" w:rsidRPr="002B3FAA" w:rsidRDefault="00A11CB0" w:rsidP="00A11CB0">
      <w:pPr>
        <w:pStyle w:val="Textodecomentrio"/>
        <w:rPr>
          <w:sz w:val="16"/>
          <w:szCs w:val="16"/>
        </w:rPr>
      </w:pPr>
      <w:r>
        <w:rPr>
          <w:rStyle w:val="Refdecomentrio"/>
        </w:rPr>
        <w:t>Não colocar a resposta.</w:t>
      </w:r>
    </w:p>
  </w:comment>
  <w:comment w:id="63" w:author="Renata" w:date="2019-02-27T21:40:00Z" w:initials="R">
    <w:p w14:paraId="29B0F212" w14:textId="77777777" w:rsidR="00A11CB0" w:rsidRDefault="00A11CB0" w:rsidP="00A11CB0">
      <w:pPr>
        <w:pStyle w:val="Textodecomentrio"/>
      </w:pPr>
      <w:r>
        <w:rPr>
          <w:rStyle w:val="Refdecomentrio"/>
        </w:rPr>
        <w:annotationRef/>
      </w:r>
      <w:r>
        <w:t>Adicionar aqui todas as referências utilizadas para a elaboração deste material.</w:t>
      </w:r>
    </w:p>
    <w:p w14:paraId="0443751C" w14:textId="77777777" w:rsidR="00A11CB0" w:rsidRDefault="00A11CB0" w:rsidP="00A11CB0">
      <w:pPr>
        <w:pStyle w:val="Textodecomentrio"/>
      </w:pPr>
    </w:p>
    <w:p w14:paraId="2AF05B1C" w14:textId="77777777" w:rsidR="00A11CB0" w:rsidRDefault="00A11CB0" w:rsidP="00A11CB0">
      <w:pPr>
        <w:pStyle w:val="Textodecomentrio"/>
      </w:pPr>
      <w:r>
        <w:t>Devem estar no formato da ABNT.</w:t>
      </w:r>
    </w:p>
    <w:p w14:paraId="61E413E4" w14:textId="77777777" w:rsidR="00A11CB0" w:rsidRDefault="00A11CB0">
      <w:pPr>
        <w:pStyle w:val="Textodecomentrio"/>
      </w:pPr>
    </w:p>
  </w:comment>
  <w:comment w:id="64" w:author="Renata" w:date="2019-02-27T21:40:00Z" w:initials="R">
    <w:p w14:paraId="05DC000D" w14:textId="77777777" w:rsidR="00A11CB0" w:rsidRDefault="00A11CB0" w:rsidP="00A11CB0">
      <w:pPr>
        <w:pStyle w:val="Textodecomentrio"/>
      </w:pPr>
      <w:r>
        <w:rPr>
          <w:rStyle w:val="Refdecomentrio"/>
        </w:rPr>
        <w:annotationRef/>
      </w:r>
      <w:r>
        <w:t>Rever formatação em todo o documento.</w:t>
      </w:r>
    </w:p>
    <w:p w14:paraId="63FAAD9D" w14:textId="77777777" w:rsidR="00A11CB0" w:rsidRDefault="00A11CB0" w:rsidP="00A11CB0">
      <w:pPr>
        <w:pStyle w:val="Textodecomentrio"/>
      </w:pPr>
      <w:r>
        <w:t xml:space="preserve">Arial </w:t>
      </w:r>
      <w:proofErr w:type="spellStart"/>
      <w:r>
        <w:t>Narrow</w:t>
      </w:r>
      <w:proofErr w:type="spellEnd"/>
      <w:r>
        <w:t>, 10, espaçamento simples.</w:t>
      </w:r>
    </w:p>
    <w:p w14:paraId="22E35766" w14:textId="77777777" w:rsidR="00A11CB0" w:rsidRDefault="00A11CB0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56EABA" w15:done="0"/>
  <w15:commentEx w15:paraId="6F187FEB" w15:done="0"/>
  <w15:commentEx w15:paraId="1695968D" w15:done="0"/>
  <w15:commentEx w15:paraId="23EBAE29" w15:done="0"/>
  <w15:commentEx w15:paraId="4C4B9745" w15:done="0"/>
  <w15:commentEx w15:paraId="78C0E8AE" w15:done="0"/>
  <w15:commentEx w15:paraId="3425474D" w15:done="0"/>
  <w15:commentEx w15:paraId="3DA0C33A" w15:done="0"/>
  <w15:commentEx w15:paraId="7D0DC623" w15:done="0"/>
  <w15:commentEx w15:paraId="4EE98C4D" w15:done="0"/>
  <w15:commentEx w15:paraId="33DCB7A9" w15:done="0"/>
  <w15:commentEx w15:paraId="325167DC" w15:done="0"/>
  <w15:commentEx w15:paraId="3BE3B559" w15:done="0"/>
  <w15:commentEx w15:paraId="61E413E4" w15:done="0"/>
  <w15:commentEx w15:paraId="22E357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56EABA" w16cid:durableId="202181F3"/>
  <w16cid:commentId w16cid:paraId="6F187FEB" w16cid:durableId="20218210"/>
  <w16cid:commentId w16cid:paraId="1695968D" w16cid:durableId="20218285"/>
  <w16cid:commentId w16cid:paraId="23EBAE29" w16cid:durableId="2021829E"/>
  <w16cid:commentId w16cid:paraId="4C4B9745" w16cid:durableId="20218291"/>
  <w16cid:commentId w16cid:paraId="78C0E8AE" w16cid:durableId="202182BF"/>
  <w16cid:commentId w16cid:paraId="3425474D" w16cid:durableId="202183A2"/>
  <w16cid:commentId w16cid:paraId="3DA0C33A" w16cid:durableId="20218388"/>
  <w16cid:commentId w16cid:paraId="7D0DC623" w16cid:durableId="2021834F"/>
  <w16cid:commentId w16cid:paraId="4EE98C4D" w16cid:durableId="20218363"/>
  <w16cid:commentId w16cid:paraId="33DCB7A9" w16cid:durableId="20218370"/>
  <w16cid:commentId w16cid:paraId="325167DC" w16cid:durableId="2021824A"/>
  <w16cid:commentId w16cid:paraId="3BE3B559" w16cid:durableId="20217910"/>
  <w16cid:commentId w16cid:paraId="61E413E4" w16cid:durableId="2021825B"/>
  <w16cid:commentId w16cid:paraId="22E35766" w16cid:durableId="20218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ECC9" w14:textId="77777777" w:rsidR="00B4457E" w:rsidRDefault="00B4457E">
      <w:pPr>
        <w:spacing w:after="0" w:line="240" w:lineRule="auto"/>
      </w:pPr>
      <w:r>
        <w:separator/>
      </w:r>
    </w:p>
  </w:endnote>
  <w:endnote w:type="continuationSeparator" w:id="0">
    <w:p w14:paraId="78459107" w14:textId="77777777" w:rsidR="00B4457E" w:rsidRDefault="00B4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CA422" w14:textId="77777777" w:rsidR="00E92334" w:rsidRDefault="00B445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14"/>
        <w:szCs w:val="14"/>
      </w:rPr>
    </w:pPr>
    <w:r>
      <w:rPr>
        <w:rFonts w:ascii="Arial Narrow" w:eastAsia="Arial Narrow" w:hAnsi="Arial Narrow" w:cs="Arial Narrow"/>
        <w:color w:val="000000"/>
        <w:sz w:val="14"/>
        <w:szCs w:val="14"/>
      </w:rPr>
      <w:t xml:space="preserve">Pag. </w:t>
    </w:r>
    <w:r>
      <w:rPr>
        <w:rFonts w:ascii="Arial Narrow" w:eastAsia="Arial Narrow" w:hAnsi="Arial Narrow" w:cs="Arial Narrow"/>
        <w:color w:val="000000"/>
        <w:sz w:val="14"/>
        <w:szCs w:val="14"/>
      </w:rPr>
      <w:fldChar w:fldCharType="begin"/>
    </w:r>
    <w:r>
      <w:rPr>
        <w:rFonts w:ascii="Arial Narrow" w:eastAsia="Arial Narrow" w:hAnsi="Arial Narrow" w:cs="Arial Narrow"/>
        <w:color w:val="000000"/>
        <w:sz w:val="14"/>
        <w:szCs w:val="14"/>
      </w:rPr>
      <w:instrText>PAGE</w:instrText>
    </w:r>
    <w:r w:rsidR="00A11CB0">
      <w:rPr>
        <w:rFonts w:ascii="Arial Narrow" w:eastAsia="Arial Narrow" w:hAnsi="Arial Narrow" w:cs="Arial Narrow"/>
        <w:color w:val="000000"/>
        <w:sz w:val="14"/>
        <w:szCs w:val="14"/>
      </w:rPr>
      <w:fldChar w:fldCharType="separate"/>
    </w:r>
    <w:r w:rsidR="00A11CB0">
      <w:rPr>
        <w:rFonts w:ascii="Arial Narrow" w:eastAsia="Arial Narrow" w:hAnsi="Arial Narrow" w:cs="Arial Narrow"/>
        <w:noProof/>
        <w:color w:val="000000"/>
        <w:sz w:val="14"/>
        <w:szCs w:val="14"/>
      </w:rPr>
      <w:t>1</w:t>
    </w:r>
    <w:r>
      <w:rPr>
        <w:rFonts w:ascii="Arial Narrow" w:eastAsia="Arial Narrow" w:hAnsi="Arial Narrow" w:cs="Arial Narrow"/>
        <w:color w:val="000000"/>
        <w:sz w:val="14"/>
        <w:szCs w:val="14"/>
      </w:rPr>
      <w:fldChar w:fldCharType="end"/>
    </w:r>
    <w:r>
      <w:rPr>
        <w:rFonts w:ascii="Arial Narrow" w:eastAsia="Arial Narrow" w:hAnsi="Arial Narrow" w:cs="Arial Narrow"/>
        <w:color w:val="000000"/>
        <w:sz w:val="14"/>
        <w:szCs w:val="14"/>
      </w:rPr>
      <w:t xml:space="preserve"> de </w:t>
    </w:r>
    <w:r>
      <w:rPr>
        <w:rFonts w:ascii="Arial Narrow" w:eastAsia="Arial Narrow" w:hAnsi="Arial Narrow" w:cs="Arial Narrow"/>
        <w:color w:val="000000"/>
        <w:sz w:val="14"/>
        <w:szCs w:val="14"/>
      </w:rPr>
      <w:fldChar w:fldCharType="begin"/>
    </w:r>
    <w:r>
      <w:rPr>
        <w:rFonts w:ascii="Arial Narrow" w:eastAsia="Arial Narrow" w:hAnsi="Arial Narrow" w:cs="Arial Narrow"/>
        <w:color w:val="000000"/>
        <w:sz w:val="14"/>
        <w:szCs w:val="14"/>
      </w:rPr>
      <w:instrText>NUMPAGES</w:instrText>
    </w:r>
    <w:r w:rsidR="00A11CB0">
      <w:rPr>
        <w:rFonts w:ascii="Arial Narrow" w:eastAsia="Arial Narrow" w:hAnsi="Arial Narrow" w:cs="Arial Narrow"/>
        <w:color w:val="000000"/>
        <w:sz w:val="14"/>
        <w:szCs w:val="14"/>
      </w:rPr>
      <w:fldChar w:fldCharType="separate"/>
    </w:r>
    <w:r w:rsidR="00A11CB0">
      <w:rPr>
        <w:rFonts w:ascii="Arial Narrow" w:eastAsia="Arial Narrow" w:hAnsi="Arial Narrow" w:cs="Arial Narrow"/>
        <w:noProof/>
        <w:color w:val="000000"/>
        <w:sz w:val="14"/>
        <w:szCs w:val="14"/>
      </w:rPr>
      <w:t>1</w:t>
    </w:r>
    <w:r>
      <w:rPr>
        <w:rFonts w:ascii="Arial Narrow" w:eastAsia="Arial Narrow" w:hAnsi="Arial Narrow" w:cs="Arial Narrow"/>
        <w:color w:val="000000"/>
        <w:sz w:val="14"/>
        <w:szCs w:val="14"/>
      </w:rPr>
      <w:fldChar w:fldCharType="end"/>
    </w:r>
  </w:p>
  <w:p w14:paraId="1EC177BB" w14:textId="77777777" w:rsidR="00E92334" w:rsidRDefault="00E923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E2499" w14:textId="77777777" w:rsidR="00B4457E" w:rsidRDefault="00B4457E">
      <w:pPr>
        <w:spacing w:after="0" w:line="240" w:lineRule="auto"/>
      </w:pPr>
      <w:r>
        <w:separator/>
      </w:r>
    </w:p>
  </w:footnote>
  <w:footnote w:type="continuationSeparator" w:id="0">
    <w:p w14:paraId="3B715F2B" w14:textId="77777777" w:rsidR="00B4457E" w:rsidRDefault="00B4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4A4"/>
    <w:multiLevelType w:val="multilevel"/>
    <w:tmpl w:val="27EA9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353FAC"/>
    <w:multiLevelType w:val="multilevel"/>
    <w:tmpl w:val="CA082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1C44D2"/>
    <w:multiLevelType w:val="multilevel"/>
    <w:tmpl w:val="C7825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D2AEB"/>
    <w:multiLevelType w:val="hybridMultilevel"/>
    <w:tmpl w:val="72387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ta">
    <w15:presenceInfo w15:providerId="None" w15:userId="Ren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334"/>
    <w:rsid w:val="009E138C"/>
    <w:rsid w:val="00A11CB0"/>
    <w:rsid w:val="00B4457E"/>
    <w:rsid w:val="00E92334"/>
    <w:rsid w:val="00F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3904"/>
  <w15:docId w15:val="{BE522360-16F2-40A6-B8CB-E2880126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1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C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11C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C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C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1C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1CB0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A11CB0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1CB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yperlink" Target="https://docplayer.com.br/1687546-Modulo-de-projetos-ageis-scrum-modulo-de-projetos-ageis-scrum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s://www.desenvolvimentoagil.com.br/scr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slideshare.net/MarilainnyMartinsdaSilva/metodologia-gil-das-desenvolvimento-adaptativo-softwar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scrumstudy.com/SBOK/SCRUMstudy-SBOK-Guide-2016-Portugues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1074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Renata</cp:lastModifiedBy>
  <cp:revision>4</cp:revision>
  <dcterms:created xsi:type="dcterms:W3CDTF">2019-02-28T00:36:00Z</dcterms:created>
  <dcterms:modified xsi:type="dcterms:W3CDTF">2019-02-28T00:46:00Z</dcterms:modified>
</cp:coreProperties>
</file>